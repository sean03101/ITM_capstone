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175B0" w14:textId="051B308E" w:rsidR="00CF49CC" w:rsidRPr="007C0A09" w:rsidRDefault="00CF49CC">
      <w:pPr>
        <w:rPr>
          <w:b/>
          <w:bCs/>
        </w:rPr>
      </w:pPr>
      <w:r w:rsidRPr="007C0A09">
        <w:rPr>
          <w:rFonts w:hint="eastAsia"/>
          <w:b/>
          <w:bCs/>
        </w:rPr>
        <w:t>앱</w:t>
      </w:r>
      <w:r w:rsidRPr="007C0A09">
        <w:rPr>
          <w:b/>
          <w:bCs/>
        </w:rPr>
        <w:t>/</w:t>
      </w:r>
      <w:r w:rsidRPr="007C0A09">
        <w:rPr>
          <w:rFonts w:hint="eastAsia"/>
          <w:b/>
          <w:bCs/>
        </w:rPr>
        <w:t>웹 기획서(스토리 보드)</w:t>
      </w:r>
    </w:p>
    <w:p w14:paraId="7F226716" w14:textId="3353A610" w:rsidR="00CF49CC" w:rsidRDefault="00BD2B4E">
      <w:pPr>
        <w:jc w:val="center"/>
        <w:pPrChange w:id="0" w:author="엄제윤" w:date="2021-03-01T15:02:00Z">
          <w:pPr/>
        </w:pPrChange>
      </w:pPr>
      <w:moveToRangeStart w:id="1" w:author="엄제윤" w:date="2021-02-28T22:52:00Z" w:name="move65445178"/>
      <w:moveTo w:id="2" w:author="엄제윤" w:date="2021-02-28T22:52:00Z">
        <w:r>
          <w:rPr>
            <w:noProof/>
          </w:rPr>
          <w:drawing>
            <wp:inline distT="0" distB="0" distL="0" distR="0" wp14:anchorId="2B167E38" wp14:editId="6982C8CF">
              <wp:extent cx="4568349" cy="2775123"/>
              <wp:effectExtent l="0" t="0" r="3810" b="6350"/>
              <wp:docPr id="5" name="그림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77043" cy="278040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moveTo>
      <w:moveToRangeEnd w:id="1"/>
    </w:p>
    <w:p w14:paraId="6D41804E" w14:textId="04E4180A" w:rsidR="00CF49CC" w:rsidRDefault="00CF49CC"/>
    <w:p w14:paraId="3D7AFA18" w14:textId="3E382184" w:rsidR="00CF49CC" w:rsidRDefault="00770130">
      <w:r>
        <w:rPr>
          <w:rFonts w:hint="eastAsia"/>
        </w:rPr>
        <w:t>&lt;로그인&gt;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6044"/>
      </w:tblGrid>
      <w:tr w:rsidR="00CF49CC" w14:paraId="65D48167" w14:textId="77777777" w:rsidTr="00770130">
        <w:tc>
          <w:tcPr>
            <w:tcW w:w="1129" w:type="dxa"/>
          </w:tcPr>
          <w:p w14:paraId="5D7073E8" w14:textId="0C3B929B" w:rsidR="00CF49CC" w:rsidRDefault="00CF49CC">
            <w:r>
              <w:rPr>
                <w:rFonts w:hint="eastAsia"/>
              </w:rPr>
              <w:t>주요메뉴</w:t>
            </w:r>
          </w:p>
        </w:tc>
        <w:tc>
          <w:tcPr>
            <w:tcW w:w="1843" w:type="dxa"/>
          </w:tcPr>
          <w:p w14:paraId="3E1B6D37" w14:textId="410E4709" w:rsidR="00CF49CC" w:rsidRDefault="00CF49CC">
            <w:r>
              <w:rPr>
                <w:rFonts w:hint="eastAsia"/>
              </w:rPr>
              <w:t>하위메뉴 및 기능</w:t>
            </w:r>
          </w:p>
        </w:tc>
        <w:tc>
          <w:tcPr>
            <w:tcW w:w="6044" w:type="dxa"/>
          </w:tcPr>
          <w:p w14:paraId="3D3999F8" w14:textId="270E372F" w:rsidR="00CF49CC" w:rsidRDefault="00CF49CC">
            <w:r>
              <w:rPr>
                <w:rFonts w:hint="eastAsia"/>
              </w:rPr>
              <w:t>설명</w:t>
            </w:r>
          </w:p>
        </w:tc>
      </w:tr>
      <w:tr w:rsidR="00CF49CC" w14:paraId="288528F5" w14:textId="77777777" w:rsidTr="00770130">
        <w:tc>
          <w:tcPr>
            <w:tcW w:w="1129" w:type="dxa"/>
            <w:vMerge w:val="restart"/>
          </w:tcPr>
          <w:p w14:paraId="2475431B" w14:textId="22ACF242" w:rsidR="00CF49CC" w:rsidRDefault="00CF49CC">
            <w:r>
              <w:rPr>
                <w:rFonts w:hint="eastAsia"/>
              </w:rPr>
              <w:t>회원가입</w:t>
            </w:r>
          </w:p>
        </w:tc>
        <w:tc>
          <w:tcPr>
            <w:tcW w:w="1843" w:type="dxa"/>
          </w:tcPr>
          <w:p w14:paraId="419C31DC" w14:textId="4AB35979" w:rsidR="00CF49CC" w:rsidRDefault="00770130">
            <w:r>
              <w:rPr>
                <w:rFonts w:hint="eastAsia"/>
              </w:rPr>
              <w:t>이용약관</w:t>
            </w:r>
          </w:p>
        </w:tc>
        <w:tc>
          <w:tcPr>
            <w:tcW w:w="6044" w:type="dxa"/>
          </w:tcPr>
          <w:p w14:paraId="2031909A" w14:textId="57287FCE" w:rsidR="00CF49CC" w:rsidRDefault="00770130">
            <w:proofErr w:type="gramStart"/>
            <w:r>
              <w:rPr>
                <w:rFonts w:hint="eastAsia"/>
              </w:rPr>
              <w:t>약관정보/</w:t>
            </w:r>
            <w:r>
              <w:t xml:space="preserve"> </w:t>
            </w:r>
            <w:r>
              <w:rPr>
                <w:rFonts w:hint="eastAsia"/>
              </w:rPr>
              <w:t>개인정보</w:t>
            </w:r>
            <w:proofErr w:type="gramEnd"/>
            <w:r>
              <w:rPr>
                <w:rFonts w:hint="eastAsia"/>
              </w:rPr>
              <w:t xml:space="preserve"> 이용 동의서</w:t>
            </w:r>
          </w:p>
        </w:tc>
      </w:tr>
      <w:tr w:rsidR="00CF49CC" w14:paraId="13EDBE38" w14:textId="77777777" w:rsidTr="00770130">
        <w:tc>
          <w:tcPr>
            <w:tcW w:w="1129" w:type="dxa"/>
            <w:vMerge/>
          </w:tcPr>
          <w:p w14:paraId="1780FDA6" w14:textId="77777777" w:rsidR="00CF49CC" w:rsidRDefault="00CF49CC"/>
        </w:tc>
        <w:tc>
          <w:tcPr>
            <w:tcW w:w="1843" w:type="dxa"/>
          </w:tcPr>
          <w:p w14:paraId="4A8F7716" w14:textId="67DEC03C" w:rsidR="00CF49CC" w:rsidRDefault="00770130">
            <w:r>
              <w:rPr>
                <w:rFonts w:hint="eastAsia"/>
              </w:rPr>
              <w:t>회원가입</w:t>
            </w:r>
          </w:p>
        </w:tc>
        <w:tc>
          <w:tcPr>
            <w:tcW w:w="6044" w:type="dxa"/>
          </w:tcPr>
          <w:p w14:paraId="7CD86027" w14:textId="2DF66F6E" w:rsidR="00CF49CC" w:rsidRDefault="00770130">
            <w:r>
              <w:rPr>
                <w:rFonts w:hint="eastAsia"/>
              </w:rPr>
              <w:t>이름,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D(</w:t>
            </w:r>
            <w:r>
              <w:rPr>
                <w:rFonts w:hint="eastAsia"/>
              </w:rPr>
              <w:t>학번)</w:t>
            </w:r>
            <w:r>
              <w:t xml:space="preserve">, </w:t>
            </w:r>
            <w:proofErr w:type="gramStart"/>
            <w:r>
              <w:rPr>
                <w:rFonts w:hint="eastAsia"/>
              </w:rPr>
              <w:t>비밀번호,이메일</w:t>
            </w:r>
            <w:proofErr w:type="gramEnd"/>
            <w:r>
              <w:rPr>
                <w:rFonts w:hint="eastAsia"/>
              </w:rPr>
              <w:t>,계좌번호,학생증사진,핸드폰번호</w:t>
            </w:r>
          </w:p>
        </w:tc>
      </w:tr>
      <w:tr w:rsidR="00770130" w14:paraId="3643FC51" w14:textId="77777777" w:rsidTr="00770130">
        <w:tc>
          <w:tcPr>
            <w:tcW w:w="1129" w:type="dxa"/>
            <w:vMerge w:val="restart"/>
          </w:tcPr>
          <w:p w14:paraId="22A71C2C" w14:textId="497E1630" w:rsidR="00770130" w:rsidRDefault="00770130">
            <w:r>
              <w:rPr>
                <w:rFonts w:hint="eastAsia"/>
              </w:rPr>
              <w:t>로그인</w:t>
            </w:r>
          </w:p>
        </w:tc>
        <w:tc>
          <w:tcPr>
            <w:tcW w:w="1843" w:type="dxa"/>
          </w:tcPr>
          <w:p w14:paraId="7FF095CD" w14:textId="43C89B8E" w:rsidR="00770130" w:rsidRDefault="00770130">
            <w:r>
              <w:rPr>
                <w:rFonts w:hint="eastAsia"/>
              </w:rPr>
              <w:t>로그인 화면</w:t>
            </w:r>
          </w:p>
        </w:tc>
        <w:tc>
          <w:tcPr>
            <w:tcW w:w="6044" w:type="dxa"/>
          </w:tcPr>
          <w:p w14:paraId="4BAFE729" w14:textId="560D62D4" w:rsidR="00770130" w:rsidRDefault="00770130">
            <w:r>
              <w:rPr>
                <w:rFonts w:hint="eastAsia"/>
              </w:rPr>
              <w:t>로그인 화면</w:t>
            </w:r>
          </w:p>
        </w:tc>
      </w:tr>
      <w:tr w:rsidR="00770130" w14:paraId="622168B1" w14:textId="77777777" w:rsidTr="00770130">
        <w:tc>
          <w:tcPr>
            <w:tcW w:w="1129" w:type="dxa"/>
            <w:vMerge/>
          </w:tcPr>
          <w:p w14:paraId="693382E5" w14:textId="77777777" w:rsidR="00770130" w:rsidRDefault="00770130"/>
        </w:tc>
        <w:tc>
          <w:tcPr>
            <w:tcW w:w="1843" w:type="dxa"/>
          </w:tcPr>
          <w:p w14:paraId="7831725D" w14:textId="68F7B0DB" w:rsidR="00770130" w:rsidRDefault="00770130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학번 로그인</w:t>
            </w:r>
          </w:p>
        </w:tc>
        <w:tc>
          <w:tcPr>
            <w:tcW w:w="6044" w:type="dxa"/>
          </w:tcPr>
          <w:p w14:paraId="1BFD5E90" w14:textId="568BB9E3" w:rsidR="00770130" w:rsidRDefault="00770130">
            <w:r>
              <w:rPr>
                <w:rFonts w:hint="eastAsia"/>
              </w:rPr>
              <w:t>I</w:t>
            </w:r>
            <w:r>
              <w:t xml:space="preserve">D </w:t>
            </w:r>
            <w:r>
              <w:rPr>
                <w:rFonts w:hint="eastAsia"/>
              </w:rPr>
              <w:t xml:space="preserve">학번 로그인 </w:t>
            </w:r>
          </w:p>
        </w:tc>
      </w:tr>
      <w:tr w:rsidR="00770130" w14:paraId="7C520184" w14:textId="77777777" w:rsidTr="00770130">
        <w:tc>
          <w:tcPr>
            <w:tcW w:w="1129" w:type="dxa"/>
            <w:vMerge/>
          </w:tcPr>
          <w:p w14:paraId="36BA38DA" w14:textId="77777777" w:rsidR="00770130" w:rsidRDefault="00770130"/>
        </w:tc>
        <w:tc>
          <w:tcPr>
            <w:tcW w:w="1843" w:type="dxa"/>
          </w:tcPr>
          <w:p w14:paraId="2123C1EA" w14:textId="3172D042" w:rsidR="00770130" w:rsidRDefault="00770130">
            <w:r>
              <w:rPr>
                <w:rFonts w:hint="eastAsia"/>
              </w:rPr>
              <w:t xml:space="preserve">비밀번호 찾기 </w:t>
            </w:r>
          </w:p>
        </w:tc>
        <w:tc>
          <w:tcPr>
            <w:tcW w:w="6044" w:type="dxa"/>
          </w:tcPr>
          <w:p w14:paraId="73D2E2C1" w14:textId="39D37391" w:rsidR="00770130" w:rsidRDefault="00770130">
            <w:r>
              <w:rPr>
                <w:rFonts w:hint="eastAsia"/>
              </w:rPr>
              <w:t>이메일로 비밀번호 찾기</w:t>
            </w:r>
          </w:p>
        </w:tc>
      </w:tr>
    </w:tbl>
    <w:p w14:paraId="77D18BFD" w14:textId="73DEB3EF" w:rsidR="00CF49CC" w:rsidRDefault="00CF49CC"/>
    <w:p w14:paraId="41A9CD89" w14:textId="268D18E2" w:rsidR="00770130" w:rsidDel="00B55C39" w:rsidRDefault="00770130" w:rsidP="007C0A09">
      <w:pPr>
        <w:ind w:firstLineChars="100" w:firstLine="200"/>
        <w:rPr>
          <w:del w:id="3" w:author="LeeSungHo" w:date="2021-02-28T19:39:00Z"/>
        </w:rPr>
      </w:pPr>
    </w:p>
    <w:p w14:paraId="3F2CA7CE" w14:textId="089EE3E7" w:rsidR="0096203E" w:rsidDel="00B55C39" w:rsidRDefault="0096203E" w:rsidP="0096203E">
      <w:pPr>
        <w:rPr>
          <w:del w:id="4" w:author="LeeSungHo" w:date="2021-02-28T19:39:00Z"/>
          <w:moveFrom w:id="5" w:author="LeeSungHo" w:date="2021-02-28T19:38:00Z"/>
        </w:rPr>
      </w:pPr>
      <w:moveFromRangeStart w:id="6" w:author="LeeSungHo" w:date="2021-02-28T19:38:00Z" w:name="move65433535"/>
      <w:moveFrom w:id="7" w:author="LeeSungHo" w:date="2021-02-28T19:38:00Z">
        <w:del w:id="8" w:author="LeeSungHo" w:date="2021-02-28T19:39:00Z">
          <w:r w:rsidDel="00B55C39">
            <w:rPr>
              <w:rFonts w:hint="eastAsia"/>
            </w:rPr>
            <w:delText>&lt;결제&gt;</w:delText>
          </w:r>
        </w:del>
      </w:moveFrom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6044"/>
      </w:tblGrid>
      <w:tr w:rsidR="0096203E" w:rsidDel="00B55C39" w14:paraId="6C8AC0E4" w14:textId="1AC5A688" w:rsidTr="006511BD">
        <w:trPr>
          <w:del w:id="9" w:author="LeeSungHo" w:date="2021-02-28T19:39:00Z"/>
        </w:trPr>
        <w:tc>
          <w:tcPr>
            <w:tcW w:w="1129" w:type="dxa"/>
          </w:tcPr>
          <w:p w14:paraId="2F2E5BE2" w14:textId="6E6AB63A" w:rsidR="0096203E" w:rsidDel="00B55C39" w:rsidRDefault="0096203E" w:rsidP="006511BD">
            <w:pPr>
              <w:rPr>
                <w:del w:id="10" w:author="LeeSungHo" w:date="2021-02-28T19:39:00Z"/>
                <w:moveFrom w:id="11" w:author="LeeSungHo" w:date="2021-02-28T19:38:00Z"/>
              </w:rPr>
            </w:pPr>
            <w:moveFrom w:id="12" w:author="LeeSungHo" w:date="2021-02-28T19:38:00Z">
              <w:del w:id="13" w:author="LeeSungHo" w:date="2021-02-28T19:39:00Z">
                <w:r w:rsidDel="00B55C39">
                  <w:rPr>
                    <w:rFonts w:hint="eastAsia"/>
                  </w:rPr>
                  <w:delText>주요메뉴</w:delText>
                </w:r>
              </w:del>
            </w:moveFrom>
          </w:p>
        </w:tc>
        <w:tc>
          <w:tcPr>
            <w:tcW w:w="1843" w:type="dxa"/>
          </w:tcPr>
          <w:p w14:paraId="2087C2F9" w14:textId="57496762" w:rsidR="0096203E" w:rsidDel="00B55C39" w:rsidRDefault="0096203E" w:rsidP="006511BD">
            <w:pPr>
              <w:rPr>
                <w:del w:id="14" w:author="LeeSungHo" w:date="2021-02-28T19:39:00Z"/>
                <w:moveFrom w:id="15" w:author="LeeSungHo" w:date="2021-02-28T19:38:00Z"/>
              </w:rPr>
            </w:pPr>
            <w:moveFrom w:id="16" w:author="LeeSungHo" w:date="2021-02-28T19:38:00Z">
              <w:del w:id="17" w:author="LeeSungHo" w:date="2021-02-28T19:39:00Z">
                <w:r w:rsidDel="00B55C39">
                  <w:rPr>
                    <w:rFonts w:hint="eastAsia"/>
                  </w:rPr>
                  <w:delText>하위메뉴 및 기능</w:delText>
                </w:r>
              </w:del>
            </w:moveFrom>
          </w:p>
        </w:tc>
        <w:tc>
          <w:tcPr>
            <w:tcW w:w="6044" w:type="dxa"/>
          </w:tcPr>
          <w:p w14:paraId="134F8414" w14:textId="2037E129" w:rsidR="0096203E" w:rsidDel="00B55C39" w:rsidRDefault="0096203E" w:rsidP="006511BD">
            <w:pPr>
              <w:rPr>
                <w:del w:id="18" w:author="LeeSungHo" w:date="2021-02-28T19:39:00Z"/>
                <w:moveFrom w:id="19" w:author="LeeSungHo" w:date="2021-02-28T19:38:00Z"/>
              </w:rPr>
            </w:pPr>
            <w:moveFrom w:id="20" w:author="LeeSungHo" w:date="2021-02-28T19:38:00Z">
              <w:del w:id="21" w:author="LeeSungHo" w:date="2021-02-28T19:39:00Z">
                <w:r w:rsidDel="00B55C39">
                  <w:rPr>
                    <w:rFonts w:hint="eastAsia"/>
                  </w:rPr>
                  <w:delText>설명</w:delText>
                </w:r>
              </w:del>
            </w:moveFrom>
          </w:p>
        </w:tc>
      </w:tr>
      <w:moveFromRangeEnd w:id="6"/>
    </w:tbl>
    <w:p w14:paraId="4A664C8C" w14:textId="21084A78" w:rsidR="00770130" w:rsidRPr="00B55C39" w:rsidDel="00B55C39" w:rsidRDefault="00770130">
      <w:pPr>
        <w:rPr>
          <w:del w:id="22" w:author="LeeSungHo" w:date="2021-02-28T19:39:00Z"/>
        </w:rPr>
      </w:pPr>
    </w:p>
    <w:p w14:paraId="561D9FAE" w14:textId="4983B7FE" w:rsidR="0096203E" w:rsidDel="002331F8" w:rsidRDefault="0096203E">
      <w:pPr>
        <w:rPr>
          <w:del w:id="23" w:author="엄제윤" w:date="2021-03-01T15:01:00Z"/>
        </w:rPr>
      </w:pPr>
    </w:p>
    <w:p w14:paraId="5D3666AF" w14:textId="0B0E387F" w:rsidR="0096203E" w:rsidDel="002331F8" w:rsidRDefault="0096203E">
      <w:pPr>
        <w:rPr>
          <w:del w:id="24" w:author="엄제윤" w:date="2021-03-01T15:01:00Z"/>
        </w:rPr>
      </w:pPr>
    </w:p>
    <w:p w14:paraId="3B9A0959" w14:textId="77777777" w:rsidR="0096203E" w:rsidRPr="0096203E" w:rsidRDefault="0096203E"/>
    <w:p w14:paraId="219F05F5" w14:textId="60E76EE4" w:rsidR="00770130" w:rsidRDefault="00770130">
      <w:r>
        <w:rPr>
          <w:rFonts w:hint="eastAsia"/>
        </w:rPr>
        <w:t>&lt;</w:t>
      </w:r>
      <w:r>
        <w:t>MY PAGE&gt;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6044"/>
      </w:tblGrid>
      <w:tr w:rsidR="00770130" w14:paraId="02E34ACF" w14:textId="77777777" w:rsidTr="00CA07C4">
        <w:tc>
          <w:tcPr>
            <w:tcW w:w="1129" w:type="dxa"/>
          </w:tcPr>
          <w:p w14:paraId="378B3E0D" w14:textId="77777777" w:rsidR="00770130" w:rsidRDefault="00770130" w:rsidP="00CA07C4">
            <w:r>
              <w:rPr>
                <w:rFonts w:hint="eastAsia"/>
              </w:rPr>
              <w:t>주요메뉴</w:t>
            </w:r>
          </w:p>
        </w:tc>
        <w:tc>
          <w:tcPr>
            <w:tcW w:w="1843" w:type="dxa"/>
          </w:tcPr>
          <w:p w14:paraId="73D849CB" w14:textId="77777777" w:rsidR="00770130" w:rsidRDefault="00770130" w:rsidP="00CA07C4">
            <w:r>
              <w:rPr>
                <w:rFonts w:hint="eastAsia"/>
              </w:rPr>
              <w:t>하위메뉴 및 기능</w:t>
            </w:r>
          </w:p>
        </w:tc>
        <w:tc>
          <w:tcPr>
            <w:tcW w:w="6044" w:type="dxa"/>
          </w:tcPr>
          <w:p w14:paraId="4B93DF1D" w14:textId="77777777" w:rsidR="00770130" w:rsidRDefault="00770130" w:rsidP="00CA07C4">
            <w:r>
              <w:rPr>
                <w:rFonts w:hint="eastAsia"/>
              </w:rPr>
              <w:t>설명</w:t>
            </w:r>
          </w:p>
        </w:tc>
      </w:tr>
      <w:tr w:rsidR="00770130" w14:paraId="2D6F95E7" w14:textId="77777777" w:rsidTr="00CA07C4">
        <w:tc>
          <w:tcPr>
            <w:tcW w:w="1129" w:type="dxa"/>
            <w:vMerge w:val="restart"/>
          </w:tcPr>
          <w:p w14:paraId="3E4D877B" w14:textId="77777777" w:rsidR="00770130" w:rsidRDefault="00770130" w:rsidP="00CA07C4">
            <w:r>
              <w:rPr>
                <w:rFonts w:hint="eastAsia"/>
              </w:rPr>
              <w:t>U</w:t>
            </w:r>
            <w:r>
              <w:t xml:space="preserve">SER </w:t>
            </w:r>
          </w:p>
          <w:p w14:paraId="64B9908F" w14:textId="6632E350" w:rsidR="00770130" w:rsidRDefault="00770130" w:rsidP="00CA07C4">
            <w:r>
              <w:rPr>
                <w:rFonts w:hint="eastAsia"/>
              </w:rPr>
              <w:t>M</w:t>
            </w:r>
            <w:r>
              <w:t>Y PAGE</w:t>
            </w:r>
          </w:p>
        </w:tc>
        <w:tc>
          <w:tcPr>
            <w:tcW w:w="1843" w:type="dxa"/>
          </w:tcPr>
          <w:p w14:paraId="3DEBA1FB" w14:textId="6025F92E" w:rsidR="00770130" w:rsidRDefault="00770130" w:rsidP="00CA07C4">
            <w:r>
              <w:rPr>
                <w:rFonts w:hint="eastAsia"/>
              </w:rPr>
              <w:t>내 정보(계정)</w:t>
            </w:r>
          </w:p>
        </w:tc>
        <w:tc>
          <w:tcPr>
            <w:tcW w:w="6044" w:type="dxa"/>
          </w:tcPr>
          <w:p w14:paraId="13B1F779" w14:textId="203B3649" w:rsidR="00770130" w:rsidRDefault="00770130" w:rsidP="00CA07C4">
            <w:r>
              <w:rPr>
                <w:rFonts w:hint="eastAsia"/>
              </w:rPr>
              <w:t xml:space="preserve">비밀번호 </w:t>
            </w:r>
            <w:proofErr w:type="gramStart"/>
            <w:r>
              <w:rPr>
                <w:rFonts w:hint="eastAsia"/>
              </w:rPr>
              <w:t xml:space="preserve">변경 </w:t>
            </w:r>
            <w:r>
              <w:t>/</w:t>
            </w:r>
            <w:proofErr w:type="gramEnd"/>
            <w:r w:rsidR="00EA0A59">
              <w:t xml:space="preserve"> </w:t>
            </w:r>
            <w:r w:rsidR="00EA0A59">
              <w:rPr>
                <w:rFonts w:hint="eastAsia"/>
              </w:rPr>
              <w:t xml:space="preserve">이메일 </w:t>
            </w:r>
            <w:r w:rsidR="00EA0A59">
              <w:t xml:space="preserve">/ </w:t>
            </w:r>
            <w:r w:rsidR="00EA0A59">
              <w:rPr>
                <w:rFonts w:hint="eastAsia"/>
              </w:rPr>
              <w:t>계좌번호 변경/</w:t>
            </w:r>
            <w:r>
              <w:t xml:space="preserve"> </w:t>
            </w:r>
            <w:r w:rsidR="00EA0A59">
              <w:rPr>
                <w:rFonts w:hint="eastAsia"/>
              </w:rPr>
              <w:t>닉네임(</w:t>
            </w:r>
            <w:r w:rsidR="00EA0A59">
              <w:t xml:space="preserve"> 00</w:t>
            </w:r>
            <w:r w:rsidR="00EA0A59">
              <w:rPr>
                <w:rFonts w:hint="eastAsia"/>
              </w:rPr>
              <w:t xml:space="preserve">학번 </w:t>
            </w:r>
            <w:r w:rsidR="00EA0A59">
              <w:t xml:space="preserve">000) </w:t>
            </w:r>
            <w:r w:rsidR="00EA0A59">
              <w:rPr>
                <w:rFonts w:hint="eastAsia"/>
              </w:rPr>
              <w:t xml:space="preserve">통일 </w:t>
            </w:r>
            <w:r w:rsidR="00EA0A59">
              <w:t xml:space="preserve">/ </w:t>
            </w:r>
            <w:r w:rsidR="00EA0A59">
              <w:rPr>
                <w:rFonts w:hint="eastAsia"/>
              </w:rPr>
              <w:t>프로필 이미지 변경</w:t>
            </w:r>
          </w:p>
        </w:tc>
      </w:tr>
      <w:tr w:rsidR="00770130" w14:paraId="2CC34C42" w14:textId="77777777" w:rsidTr="00CA07C4">
        <w:tc>
          <w:tcPr>
            <w:tcW w:w="1129" w:type="dxa"/>
            <w:vMerge/>
          </w:tcPr>
          <w:p w14:paraId="2CD69A8F" w14:textId="3038E69B" w:rsidR="00770130" w:rsidRDefault="00770130" w:rsidP="00CA07C4"/>
        </w:tc>
        <w:tc>
          <w:tcPr>
            <w:tcW w:w="1843" w:type="dxa"/>
          </w:tcPr>
          <w:p w14:paraId="3FF4190B" w14:textId="765A042D" w:rsidR="00770130" w:rsidRDefault="00EA0A59" w:rsidP="00CA07C4">
            <w:r>
              <w:rPr>
                <w:rFonts w:hint="eastAsia"/>
              </w:rPr>
              <w:t>앱 설정</w:t>
            </w:r>
          </w:p>
        </w:tc>
        <w:tc>
          <w:tcPr>
            <w:tcW w:w="6044" w:type="dxa"/>
          </w:tcPr>
          <w:p w14:paraId="1271A493" w14:textId="3121F6EC" w:rsidR="00770130" w:rsidRDefault="00EA0A59" w:rsidP="00CA07C4">
            <w:r>
              <w:rPr>
                <w:rFonts w:hint="eastAsia"/>
              </w:rPr>
              <w:t>앱 알림 설정</w:t>
            </w:r>
          </w:p>
        </w:tc>
      </w:tr>
      <w:tr w:rsidR="00770130" w14:paraId="3D26C97A" w14:textId="77777777" w:rsidTr="00CA07C4">
        <w:tc>
          <w:tcPr>
            <w:tcW w:w="1129" w:type="dxa"/>
            <w:vMerge/>
          </w:tcPr>
          <w:p w14:paraId="5B5143EF" w14:textId="04F0CDC2" w:rsidR="00770130" w:rsidRDefault="00770130" w:rsidP="00CA07C4"/>
        </w:tc>
        <w:tc>
          <w:tcPr>
            <w:tcW w:w="1843" w:type="dxa"/>
          </w:tcPr>
          <w:p w14:paraId="57A81E5C" w14:textId="7424AB46" w:rsidR="00770130" w:rsidRDefault="00EA0A59" w:rsidP="00CA07C4">
            <w:r>
              <w:rPr>
                <w:rFonts w:hint="eastAsia"/>
              </w:rPr>
              <w:t>기타</w:t>
            </w:r>
          </w:p>
        </w:tc>
        <w:tc>
          <w:tcPr>
            <w:tcW w:w="6044" w:type="dxa"/>
          </w:tcPr>
          <w:p w14:paraId="67A196E5" w14:textId="5E511A02" w:rsidR="00770130" w:rsidRDefault="00EA0A59" w:rsidP="00CA07C4">
            <w:r>
              <w:rPr>
                <w:rFonts w:hint="eastAsia"/>
              </w:rPr>
              <w:t xml:space="preserve">개인정보동의 </w:t>
            </w:r>
            <w:proofErr w:type="gramStart"/>
            <w:r>
              <w:rPr>
                <w:rFonts w:hint="eastAsia"/>
              </w:rPr>
              <w:t xml:space="preserve">설정 </w:t>
            </w:r>
            <w:r>
              <w:t>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탈퇴,</w:t>
            </w:r>
            <w:r>
              <w:t xml:space="preserve"> </w:t>
            </w:r>
            <w:r>
              <w:rPr>
                <w:rFonts w:hint="eastAsia"/>
              </w:rPr>
              <w:t>로그아웃</w:t>
            </w:r>
          </w:p>
        </w:tc>
      </w:tr>
    </w:tbl>
    <w:p w14:paraId="69FF79DD" w14:textId="77777777" w:rsidR="007C0A09" w:rsidRDefault="007C0A0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6044"/>
      </w:tblGrid>
      <w:tr w:rsidR="00245035" w14:paraId="6C59DFDA" w14:textId="77777777" w:rsidTr="00CA07C4">
        <w:tc>
          <w:tcPr>
            <w:tcW w:w="1129" w:type="dxa"/>
          </w:tcPr>
          <w:p w14:paraId="79D28EBB" w14:textId="77777777" w:rsidR="00245035" w:rsidRDefault="00245035" w:rsidP="00CA07C4">
            <w:r>
              <w:rPr>
                <w:rFonts w:hint="eastAsia"/>
              </w:rPr>
              <w:t>주요메뉴</w:t>
            </w:r>
          </w:p>
        </w:tc>
        <w:tc>
          <w:tcPr>
            <w:tcW w:w="1843" w:type="dxa"/>
          </w:tcPr>
          <w:p w14:paraId="1DBAA3EE" w14:textId="77777777" w:rsidR="00245035" w:rsidRDefault="00245035" w:rsidP="00CA07C4">
            <w:r>
              <w:rPr>
                <w:rFonts w:hint="eastAsia"/>
              </w:rPr>
              <w:t>하위메뉴 및 기능</w:t>
            </w:r>
          </w:p>
        </w:tc>
        <w:tc>
          <w:tcPr>
            <w:tcW w:w="6044" w:type="dxa"/>
          </w:tcPr>
          <w:p w14:paraId="1C2FAF04" w14:textId="77777777" w:rsidR="00245035" w:rsidRDefault="00245035" w:rsidP="00CA07C4">
            <w:r>
              <w:rPr>
                <w:rFonts w:hint="eastAsia"/>
              </w:rPr>
              <w:t>설명</w:t>
            </w:r>
          </w:p>
        </w:tc>
      </w:tr>
      <w:tr w:rsidR="00FD5880" w14:paraId="09AD19A4" w14:textId="77777777" w:rsidTr="00CA07C4">
        <w:tc>
          <w:tcPr>
            <w:tcW w:w="1129" w:type="dxa"/>
            <w:vMerge w:val="restart"/>
          </w:tcPr>
          <w:p w14:paraId="4EED9F43" w14:textId="7E47AA0C" w:rsidR="00FD5880" w:rsidRDefault="00FD5880" w:rsidP="00CA07C4">
            <w:r>
              <w:rPr>
                <w:rFonts w:hint="eastAsia"/>
              </w:rPr>
              <w:t>A</w:t>
            </w:r>
            <w:r>
              <w:t>DMIN</w:t>
            </w:r>
          </w:p>
          <w:p w14:paraId="0D03AAEE" w14:textId="23064A1D" w:rsidR="00FD5880" w:rsidRDefault="00FD5880" w:rsidP="00CA07C4">
            <w:r>
              <w:t>PAGE</w:t>
            </w:r>
          </w:p>
        </w:tc>
        <w:tc>
          <w:tcPr>
            <w:tcW w:w="1843" w:type="dxa"/>
          </w:tcPr>
          <w:p w14:paraId="60C11AEA" w14:textId="77777777" w:rsidR="00FD5880" w:rsidRDefault="00FD5880" w:rsidP="00CA07C4">
            <w:r>
              <w:rPr>
                <w:rFonts w:hint="eastAsia"/>
              </w:rPr>
              <w:t>내 정보(계정)</w:t>
            </w:r>
          </w:p>
        </w:tc>
        <w:tc>
          <w:tcPr>
            <w:tcW w:w="6044" w:type="dxa"/>
          </w:tcPr>
          <w:p w14:paraId="6B327486" w14:textId="44A25C08" w:rsidR="00FD5880" w:rsidRDefault="00FD5880" w:rsidP="00CA07C4">
            <w:r>
              <w:rPr>
                <w:rFonts w:hint="eastAsia"/>
              </w:rPr>
              <w:t xml:space="preserve">비밀번호 </w:t>
            </w:r>
            <w:proofErr w:type="gramStart"/>
            <w:r>
              <w:rPr>
                <w:rFonts w:hint="eastAsia"/>
              </w:rPr>
              <w:t xml:space="preserve">변경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이메일 /</w:t>
            </w:r>
            <w:r>
              <w:t xml:space="preserve"> </w:t>
            </w:r>
            <w:r>
              <w:rPr>
                <w:rFonts w:hint="eastAsia"/>
              </w:rPr>
              <w:t>닉네임(</w:t>
            </w:r>
            <w:r>
              <w:t xml:space="preserve"> 00</w:t>
            </w:r>
            <w:r>
              <w:rPr>
                <w:rFonts w:hint="eastAsia"/>
              </w:rPr>
              <w:t xml:space="preserve">학번 </w:t>
            </w:r>
            <w:r>
              <w:t xml:space="preserve">000) </w:t>
            </w:r>
            <w:r>
              <w:rPr>
                <w:rFonts w:hint="eastAsia"/>
              </w:rPr>
              <w:t xml:space="preserve">통일 </w:t>
            </w:r>
            <w:r>
              <w:t xml:space="preserve">/ </w:t>
            </w:r>
            <w:r>
              <w:rPr>
                <w:rFonts w:hint="eastAsia"/>
              </w:rPr>
              <w:t>프로필 이미지 변경</w:t>
            </w:r>
          </w:p>
        </w:tc>
      </w:tr>
      <w:tr w:rsidR="00FD5880" w14:paraId="307C7CBE" w14:textId="77777777" w:rsidTr="00CA07C4">
        <w:tc>
          <w:tcPr>
            <w:tcW w:w="1129" w:type="dxa"/>
            <w:vMerge/>
          </w:tcPr>
          <w:p w14:paraId="50BD5DDA" w14:textId="77777777" w:rsidR="00FD5880" w:rsidRDefault="00FD5880" w:rsidP="00CA07C4"/>
        </w:tc>
        <w:tc>
          <w:tcPr>
            <w:tcW w:w="1843" w:type="dxa"/>
          </w:tcPr>
          <w:p w14:paraId="0BC653A8" w14:textId="77777777" w:rsidR="00FD5880" w:rsidRDefault="00FD5880" w:rsidP="00CA07C4">
            <w:r>
              <w:rPr>
                <w:rFonts w:hint="eastAsia"/>
              </w:rPr>
              <w:t>앱 설정</w:t>
            </w:r>
          </w:p>
        </w:tc>
        <w:tc>
          <w:tcPr>
            <w:tcW w:w="6044" w:type="dxa"/>
          </w:tcPr>
          <w:p w14:paraId="5284173E" w14:textId="77777777" w:rsidR="00FD5880" w:rsidRDefault="00FD5880" w:rsidP="00CA07C4">
            <w:r>
              <w:rPr>
                <w:rFonts w:hint="eastAsia"/>
              </w:rPr>
              <w:t>앱 알림 설정</w:t>
            </w:r>
          </w:p>
        </w:tc>
      </w:tr>
      <w:tr w:rsidR="00FD5880" w14:paraId="375942B6" w14:textId="77777777" w:rsidTr="00CA07C4">
        <w:tc>
          <w:tcPr>
            <w:tcW w:w="1129" w:type="dxa"/>
            <w:vMerge/>
          </w:tcPr>
          <w:p w14:paraId="32CA48FC" w14:textId="77777777" w:rsidR="00FD5880" w:rsidRDefault="00FD5880" w:rsidP="00CA07C4"/>
        </w:tc>
        <w:tc>
          <w:tcPr>
            <w:tcW w:w="1843" w:type="dxa"/>
          </w:tcPr>
          <w:p w14:paraId="155EBBB9" w14:textId="77777777" w:rsidR="00FD5880" w:rsidRDefault="00FD5880" w:rsidP="00CA07C4">
            <w:r>
              <w:rPr>
                <w:rFonts w:hint="eastAsia"/>
              </w:rPr>
              <w:t>기타</w:t>
            </w:r>
          </w:p>
        </w:tc>
        <w:tc>
          <w:tcPr>
            <w:tcW w:w="6044" w:type="dxa"/>
          </w:tcPr>
          <w:p w14:paraId="6E546951" w14:textId="171DCDD3" w:rsidR="00FD5880" w:rsidRDefault="00FD5880" w:rsidP="00CA07C4">
            <w:r>
              <w:rPr>
                <w:rFonts w:hint="eastAsia"/>
              </w:rPr>
              <w:t xml:space="preserve">개인정보동의 </w:t>
            </w:r>
            <w:proofErr w:type="gramStart"/>
            <w:r>
              <w:rPr>
                <w:rFonts w:hint="eastAsia"/>
              </w:rPr>
              <w:t xml:space="preserve">설정 </w:t>
            </w:r>
            <w:r>
              <w:t>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로그아웃</w:t>
            </w:r>
          </w:p>
        </w:tc>
      </w:tr>
      <w:tr w:rsidR="00FD5880" w14:paraId="60B948C0" w14:textId="77777777" w:rsidTr="00CA07C4">
        <w:tc>
          <w:tcPr>
            <w:tcW w:w="1129" w:type="dxa"/>
            <w:vMerge/>
          </w:tcPr>
          <w:p w14:paraId="6497A599" w14:textId="77777777" w:rsidR="00FD5880" w:rsidRDefault="00FD5880" w:rsidP="00CA07C4"/>
        </w:tc>
        <w:tc>
          <w:tcPr>
            <w:tcW w:w="1843" w:type="dxa"/>
          </w:tcPr>
          <w:p w14:paraId="28B8DCB0" w14:textId="7DAF35FB" w:rsidR="00FD5880" w:rsidRDefault="00FD5880" w:rsidP="00CA07C4">
            <w:r>
              <w:rPr>
                <w:rFonts w:hint="eastAsia"/>
              </w:rPr>
              <w:t>권한설정</w:t>
            </w:r>
          </w:p>
        </w:tc>
        <w:tc>
          <w:tcPr>
            <w:tcW w:w="6044" w:type="dxa"/>
          </w:tcPr>
          <w:p w14:paraId="56F71A50" w14:textId="375C03E1" w:rsidR="00FD5880" w:rsidRDefault="007C0A09" w:rsidP="00CA07C4">
            <w:proofErr w:type="spellStart"/>
            <w:r>
              <w:rPr>
                <w:rFonts w:hint="eastAsia"/>
              </w:rPr>
              <w:t>유저별</w:t>
            </w:r>
            <w:proofErr w:type="spellEnd"/>
            <w:r>
              <w:rPr>
                <w:rFonts w:hint="eastAsia"/>
              </w:rPr>
              <w:t xml:space="preserve"> 권한 설정 </w:t>
            </w:r>
          </w:p>
        </w:tc>
      </w:tr>
    </w:tbl>
    <w:p w14:paraId="5E8A46FF" w14:textId="56A5FA19" w:rsidR="00245035" w:rsidRDefault="00245035">
      <w:pPr>
        <w:rPr>
          <w:ins w:id="25" w:author="엄제윤" w:date="2021-03-01T15:02:00Z"/>
        </w:rPr>
      </w:pPr>
    </w:p>
    <w:p w14:paraId="38787E54" w14:textId="0AC8D6BB" w:rsidR="002331F8" w:rsidRDefault="002331F8">
      <w:pPr>
        <w:jc w:val="center"/>
        <w:pPrChange w:id="26" w:author="엄제윤" w:date="2021-03-01T15:02:00Z">
          <w:pPr/>
        </w:pPrChange>
      </w:pPr>
      <w:moveToRangeStart w:id="27" w:author="엄제윤" w:date="2021-03-01T15:02:00Z" w:name="move65503340"/>
      <w:moveTo w:id="28" w:author="엄제윤" w:date="2021-03-01T15:02:00Z">
        <w:r>
          <w:rPr>
            <w:noProof/>
          </w:rPr>
          <w:drawing>
            <wp:inline distT="0" distB="0" distL="0" distR="0" wp14:anchorId="55E27D6F" wp14:editId="6CF3006A">
              <wp:extent cx="3875001" cy="2189938"/>
              <wp:effectExtent l="0" t="0" r="0" b="1270"/>
              <wp:docPr id="6" name="그림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93375" cy="220032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moveTo>
      <w:moveToRangeEnd w:id="27"/>
    </w:p>
    <w:p w14:paraId="6AF590FE" w14:textId="69C85084" w:rsidR="007C0A09" w:rsidDel="00B55C39" w:rsidRDefault="007C0A09">
      <w:pPr>
        <w:rPr>
          <w:del w:id="29" w:author="LeeSungHo" w:date="2021-02-28T19:40:00Z"/>
        </w:rPr>
      </w:pPr>
    </w:p>
    <w:p w14:paraId="796AB92A" w14:textId="346361BE" w:rsidR="002E1405" w:rsidRDefault="007C0A09" w:rsidP="002E1405">
      <w:pPr>
        <w:rPr>
          <w:moveTo w:id="30" w:author="LeeSungHo" w:date="2021-02-28T19:38:00Z"/>
        </w:rPr>
      </w:pPr>
      <w:del w:id="31" w:author="LeeSungHo" w:date="2021-02-28T19:40:00Z">
        <w:r w:rsidDel="00B55C39">
          <w:rPr>
            <w:rFonts w:hint="eastAsia"/>
          </w:rPr>
          <w:delText>&lt;</w:delText>
        </w:r>
        <w:r w:rsidDel="00B55C39">
          <w:delText xml:space="preserve"> </w:delText>
        </w:r>
        <w:r w:rsidDel="00B55C39">
          <w:rPr>
            <w:rFonts w:hint="eastAsia"/>
          </w:rPr>
          <w:delText>결재&gt;</w:delText>
        </w:r>
      </w:del>
      <w:moveToRangeStart w:id="32" w:author="LeeSungHo" w:date="2021-02-28T19:38:00Z" w:name="move65433535"/>
      <w:moveTo w:id="33" w:author="LeeSungHo" w:date="2021-02-28T19:38:00Z">
        <w:r w:rsidR="002E1405">
          <w:rPr>
            <w:rFonts w:hint="eastAsia"/>
          </w:rPr>
          <w:t>&lt;결</w:t>
        </w:r>
      </w:moveTo>
      <w:ins w:id="34" w:author="엄제윤" w:date="2021-02-28T22:51:00Z">
        <w:r w:rsidR="00BD2B4E">
          <w:rPr>
            <w:rFonts w:hint="eastAsia"/>
          </w:rPr>
          <w:t>재</w:t>
        </w:r>
      </w:ins>
      <w:moveTo w:id="35" w:author="LeeSungHo" w:date="2021-02-28T19:38:00Z">
        <w:del w:id="36" w:author="엄제윤" w:date="2021-02-28T22:51:00Z">
          <w:r w:rsidR="002E1405" w:rsidDel="00BD2B4E">
            <w:rPr>
              <w:rFonts w:hint="eastAsia"/>
            </w:rPr>
            <w:delText>제</w:delText>
          </w:r>
        </w:del>
        <w:r w:rsidR="002E1405">
          <w:rPr>
            <w:rFonts w:hint="eastAsia"/>
          </w:rPr>
          <w:t>&gt;</w:t>
        </w:r>
      </w:moveTo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6044"/>
      </w:tblGrid>
      <w:tr w:rsidR="002E1405" w14:paraId="38A7C78A" w14:textId="77777777" w:rsidTr="006511BD">
        <w:tc>
          <w:tcPr>
            <w:tcW w:w="1129" w:type="dxa"/>
          </w:tcPr>
          <w:p w14:paraId="0E4E6EA1" w14:textId="77777777" w:rsidR="002E1405" w:rsidRDefault="002E1405" w:rsidP="006511BD">
            <w:pPr>
              <w:rPr>
                <w:moveTo w:id="37" w:author="LeeSungHo" w:date="2021-02-28T19:38:00Z"/>
              </w:rPr>
            </w:pPr>
            <w:moveTo w:id="38" w:author="LeeSungHo" w:date="2021-02-28T19:38:00Z">
              <w:r>
                <w:rPr>
                  <w:rFonts w:hint="eastAsia"/>
                </w:rPr>
                <w:t>주요메뉴</w:t>
              </w:r>
            </w:moveTo>
          </w:p>
        </w:tc>
        <w:tc>
          <w:tcPr>
            <w:tcW w:w="1843" w:type="dxa"/>
          </w:tcPr>
          <w:p w14:paraId="71F6DF64" w14:textId="77777777" w:rsidR="002E1405" w:rsidRDefault="002E1405" w:rsidP="006511BD">
            <w:pPr>
              <w:rPr>
                <w:moveTo w:id="39" w:author="LeeSungHo" w:date="2021-02-28T19:38:00Z"/>
              </w:rPr>
            </w:pPr>
            <w:moveTo w:id="40" w:author="LeeSungHo" w:date="2021-02-28T19:38:00Z">
              <w:r>
                <w:rPr>
                  <w:rFonts w:hint="eastAsia"/>
                </w:rPr>
                <w:t>하위메뉴 및 기능</w:t>
              </w:r>
            </w:moveTo>
          </w:p>
        </w:tc>
        <w:tc>
          <w:tcPr>
            <w:tcW w:w="6044" w:type="dxa"/>
          </w:tcPr>
          <w:p w14:paraId="26E4F56B" w14:textId="77777777" w:rsidR="002E1405" w:rsidRDefault="002E1405" w:rsidP="006511BD">
            <w:pPr>
              <w:rPr>
                <w:moveTo w:id="41" w:author="LeeSungHo" w:date="2021-02-28T19:38:00Z"/>
              </w:rPr>
            </w:pPr>
            <w:moveTo w:id="42" w:author="LeeSungHo" w:date="2021-02-28T19:38:00Z">
              <w:r>
                <w:rPr>
                  <w:rFonts w:hint="eastAsia"/>
                </w:rPr>
                <w:t>설명</w:t>
              </w:r>
            </w:moveTo>
          </w:p>
        </w:tc>
      </w:tr>
      <w:tr w:rsidR="002E1405" w14:paraId="418527C0" w14:textId="77777777" w:rsidTr="006511BD">
        <w:tc>
          <w:tcPr>
            <w:tcW w:w="1129" w:type="dxa"/>
            <w:vMerge w:val="restart"/>
          </w:tcPr>
          <w:p w14:paraId="179EBF6B" w14:textId="77777777" w:rsidR="002E1405" w:rsidRDefault="002E1405" w:rsidP="006511BD">
            <w:pPr>
              <w:jc w:val="center"/>
              <w:rPr>
                <w:moveTo w:id="43" w:author="LeeSungHo" w:date="2021-02-28T19:38:00Z"/>
              </w:rPr>
            </w:pPr>
            <w:moveTo w:id="44" w:author="LeeSungHo" w:date="2021-02-28T19:38:00Z">
              <w:r>
                <w:rPr>
                  <w:rFonts w:hint="eastAsia"/>
                </w:rPr>
                <w:t>S</w:t>
              </w:r>
              <w:r>
                <w:t>earch</w:t>
              </w:r>
            </w:moveTo>
          </w:p>
          <w:p w14:paraId="40222DE2" w14:textId="77777777" w:rsidR="002E1405" w:rsidRDefault="002E1405" w:rsidP="006511BD">
            <w:pPr>
              <w:jc w:val="center"/>
              <w:rPr>
                <w:moveTo w:id="45" w:author="LeeSungHo" w:date="2021-02-28T19:38:00Z"/>
              </w:rPr>
            </w:pPr>
            <w:moveTo w:id="46" w:author="LeeSungHo" w:date="2021-02-28T19:38:00Z">
              <w:r>
                <w:rPr>
                  <w:rFonts w:hint="eastAsia"/>
                </w:rPr>
                <w:t>E</w:t>
              </w:r>
              <w:r>
                <w:t>ngine</w:t>
              </w:r>
            </w:moveTo>
          </w:p>
        </w:tc>
        <w:tc>
          <w:tcPr>
            <w:tcW w:w="1843" w:type="dxa"/>
          </w:tcPr>
          <w:p w14:paraId="7A4711E9" w14:textId="00C8A165" w:rsidR="002E1405" w:rsidRDefault="00B55C39" w:rsidP="006511BD">
            <w:pPr>
              <w:rPr>
                <w:moveTo w:id="47" w:author="LeeSungHo" w:date="2021-02-28T19:38:00Z"/>
              </w:rPr>
            </w:pPr>
            <w:ins w:id="48" w:author="LeeSungHo" w:date="2021-02-28T19:42:00Z">
              <w:r>
                <w:rPr>
                  <w:rFonts w:hint="eastAsia"/>
                </w:rPr>
                <w:t>검색 기능</w:t>
              </w:r>
            </w:ins>
            <w:moveTo w:id="49" w:author="LeeSungHo" w:date="2021-02-28T19:38:00Z">
              <w:del w:id="50" w:author="LeeSungHo" w:date="2021-02-28T19:40:00Z">
                <w:r w:rsidR="002E1405" w:rsidDel="00B55C39">
                  <w:rPr>
                    <w:rFonts w:hint="eastAsia"/>
                  </w:rPr>
                  <w:delText>이용약관</w:delText>
                </w:r>
              </w:del>
            </w:moveTo>
          </w:p>
        </w:tc>
        <w:tc>
          <w:tcPr>
            <w:tcW w:w="6044" w:type="dxa"/>
          </w:tcPr>
          <w:p w14:paraId="13871D8B" w14:textId="4D05D7D6" w:rsidR="002E1405" w:rsidRDefault="00B55C39" w:rsidP="006511BD">
            <w:pPr>
              <w:rPr>
                <w:moveTo w:id="51" w:author="LeeSungHo" w:date="2021-02-28T19:38:00Z"/>
              </w:rPr>
            </w:pPr>
            <w:ins w:id="52" w:author="LeeSungHo" w:date="2021-02-28T19:43:00Z">
              <w:r>
                <w:rPr>
                  <w:rFonts w:hint="eastAsia"/>
                </w:rPr>
                <w:t>결</w:t>
              </w:r>
            </w:ins>
            <w:ins w:id="53" w:author="엄제윤" w:date="2021-02-28T22:51:00Z">
              <w:r w:rsidR="00BD2B4E">
                <w:rPr>
                  <w:rFonts w:hint="eastAsia"/>
                </w:rPr>
                <w:t>재</w:t>
              </w:r>
            </w:ins>
            <w:ins w:id="54" w:author="LeeSungHo" w:date="2021-02-28T19:43:00Z">
              <w:del w:id="55" w:author="엄제윤" w:date="2021-02-28T22:51:00Z">
                <w:r w:rsidDel="00BD2B4E">
                  <w:rPr>
                    <w:rFonts w:hint="eastAsia"/>
                  </w:rPr>
                  <w:delText>제</w:delText>
                </w:r>
              </w:del>
            </w:ins>
            <w:ins w:id="56" w:author="LeeSungHo" w:date="2021-02-28T19:44:00Z">
              <w:r>
                <w:rPr>
                  <w:rFonts w:hint="eastAsia"/>
                </w:rPr>
                <w:t xml:space="preserve">함에서 </w:t>
              </w:r>
            </w:ins>
            <w:ins w:id="57" w:author="LeeSungHo" w:date="2021-02-28T19:46:00Z">
              <w:r>
                <w:rPr>
                  <w:rFonts w:hint="eastAsia"/>
                </w:rPr>
                <w:t xml:space="preserve">검색하고 싶은 중요 </w:t>
              </w:r>
            </w:ins>
            <w:ins w:id="58" w:author="LeeSungHo" w:date="2021-02-28T19:47:00Z">
              <w:r>
                <w:rPr>
                  <w:rFonts w:hint="eastAsia"/>
                </w:rPr>
                <w:t>공지를 검색 가능</w:t>
              </w:r>
            </w:ins>
            <w:moveTo w:id="59" w:author="LeeSungHo" w:date="2021-02-28T19:38:00Z">
              <w:del w:id="60" w:author="LeeSungHo" w:date="2021-02-28T19:40:00Z">
                <w:r w:rsidR="002E1405" w:rsidDel="00B55C39">
                  <w:rPr>
                    <w:rFonts w:hint="eastAsia"/>
                  </w:rPr>
                  <w:delText>약관정보/</w:delText>
                </w:r>
                <w:r w:rsidR="002E1405" w:rsidDel="00B55C39">
                  <w:delText xml:space="preserve"> </w:delText>
                </w:r>
                <w:r w:rsidR="002E1405" w:rsidDel="00B55C39">
                  <w:rPr>
                    <w:rFonts w:hint="eastAsia"/>
                  </w:rPr>
                  <w:delText>개인정보 이용 동의서</w:delText>
                </w:r>
              </w:del>
            </w:moveTo>
          </w:p>
        </w:tc>
      </w:tr>
      <w:tr w:rsidR="002E1405" w14:paraId="7A6B1928" w14:textId="77777777" w:rsidTr="006511BD">
        <w:tc>
          <w:tcPr>
            <w:tcW w:w="1129" w:type="dxa"/>
            <w:vMerge/>
          </w:tcPr>
          <w:p w14:paraId="2C52CAD1" w14:textId="77777777" w:rsidR="002E1405" w:rsidRDefault="002E1405" w:rsidP="006511BD">
            <w:pPr>
              <w:jc w:val="center"/>
              <w:rPr>
                <w:moveTo w:id="61" w:author="LeeSungHo" w:date="2021-02-28T19:38:00Z"/>
              </w:rPr>
            </w:pPr>
          </w:p>
        </w:tc>
        <w:tc>
          <w:tcPr>
            <w:tcW w:w="1843" w:type="dxa"/>
          </w:tcPr>
          <w:p w14:paraId="7F3B7423" w14:textId="565B9A18" w:rsidR="002E1405" w:rsidRDefault="00B55C39" w:rsidP="006511BD">
            <w:pPr>
              <w:rPr>
                <w:moveTo w:id="62" w:author="LeeSungHo" w:date="2021-02-28T19:38:00Z"/>
              </w:rPr>
            </w:pPr>
            <w:ins w:id="63" w:author="LeeSungHo" w:date="2021-02-28T19:44:00Z">
              <w:r>
                <w:rPr>
                  <w:rFonts w:hint="eastAsia"/>
                </w:rPr>
                <w:t>분류</w:t>
              </w:r>
            </w:ins>
            <w:moveTo w:id="64" w:author="LeeSungHo" w:date="2021-02-28T19:38:00Z">
              <w:del w:id="65" w:author="LeeSungHo" w:date="2021-02-28T19:40:00Z">
                <w:r w:rsidR="002E1405" w:rsidDel="00B55C39">
                  <w:rPr>
                    <w:rFonts w:hint="eastAsia"/>
                  </w:rPr>
                  <w:delText>회원가입</w:delText>
                </w:r>
              </w:del>
            </w:moveTo>
          </w:p>
        </w:tc>
        <w:tc>
          <w:tcPr>
            <w:tcW w:w="6044" w:type="dxa"/>
          </w:tcPr>
          <w:p w14:paraId="26E3561B" w14:textId="576EF261" w:rsidR="002E1405" w:rsidRDefault="00B55C39" w:rsidP="006511BD">
            <w:pPr>
              <w:rPr>
                <w:moveTo w:id="66" w:author="LeeSungHo" w:date="2021-02-28T19:38:00Z"/>
              </w:rPr>
            </w:pPr>
            <w:proofErr w:type="spellStart"/>
            <w:ins w:id="67" w:author="LeeSungHo" w:date="2021-02-28T19:44:00Z">
              <w:r>
                <w:rPr>
                  <w:rFonts w:hint="eastAsia"/>
                </w:rPr>
                <w:t>최신순</w:t>
              </w:r>
              <w:proofErr w:type="spellEnd"/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마감일 순,</w:t>
              </w:r>
              <w:r>
                <w:t xml:space="preserve"> </w:t>
              </w:r>
              <w:r>
                <w:rPr>
                  <w:rFonts w:hint="eastAsia"/>
                </w:rPr>
                <w:t>중요함 순 등 여러 기능으로 s</w:t>
              </w:r>
              <w:r>
                <w:t>orting</w:t>
              </w:r>
              <w:r>
                <w:rPr>
                  <w:rFonts w:hint="eastAsia"/>
                </w:rPr>
                <w:t>이 가능</w:t>
              </w:r>
            </w:ins>
            <w:moveTo w:id="68" w:author="LeeSungHo" w:date="2021-02-28T19:38:00Z">
              <w:del w:id="69" w:author="LeeSungHo" w:date="2021-02-28T19:40:00Z">
                <w:r w:rsidR="002E1405" w:rsidDel="00B55C39">
                  <w:rPr>
                    <w:rFonts w:hint="eastAsia"/>
                  </w:rPr>
                  <w:delText>이름,</w:delText>
                </w:r>
                <w:r w:rsidR="002E1405" w:rsidDel="00B55C39">
                  <w:delText xml:space="preserve"> </w:delText>
                </w:r>
                <w:r w:rsidR="002E1405" w:rsidDel="00B55C39">
                  <w:rPr>
                    <w:rFonts w:hint="eastAsia"/>
                  </w:rPr>
                  <w:delText>I</w:delText>
                </w:r>
                <w:r w:rsidR="002E1405" w:rsidDel="00B55C39">
                  <w:delText>D(</w:delText>
                </w:r>
                <w:r w:rsidR="002E1405" w:rsidDel="00B55C39">
                  <w:rPr>
                    <w:rFonts w:hint="eastAsia"/>
                  </w:rPr>
                  <w:delText>학번)</w:delText>
                </w:r>
                <w:r w:rsidR="002E1405" w:rsidDel="00B55C39">
                  <w:delText xml:space="preserve">, </w:delText>
                </w:r>
                <w:r w:rsidR="002E1405" w:rsidDel="00B55C39">
                  <w:rPr>
                    <w:rFonts w:hint="eastAsia"/>
                  </w:rPr>
                  <w:delText>비밀번호,이메일,계좌번호,학생증사진,핸드폰번호</w:delText>
                </w:r>
              </w:del>
            </w:moveTo>
          </w:p>
        </w:tc>
      </w:tr>
      <w:tr w:rsidR="002E1405" w14:paraId="417E1F37" w14:textId="77777777" w:rsidTr="006511BD">
        <w:tc>
          <w:tcPr>
            <w:tcW w:w="1129" w:type="dxa"/>
            <w:vMerge w:val="restart"/>
          </w:tcPr>
          <w:p w14:paraId="7098545C" w14:textId="434367E6" w:rsidR="00C15261" w:rsidRDefault="00C15261" w:rsidP="00C15261">
            <w:pPr>
              <w:jc w:val="center"/>
              <w:rPr>
                <w:ins w:id="70" w:author="LeeSungHo" w:date="2021-02-28T19:50:00Z"/>
              </w:rPr>
            </w:pPr>
            <w:ins w:id="71" w:author="LeeSungHo" w:date="2021-02-28T19:49:00Z">
              <w:r>
                <w:rPr>
                  <w:rFonts w:hint="eastAsia"/>
                </w:rPr>
                <w:t>결</w:t>
              </w:r>
            </w:ins>
            <w:ins w:id="72" w:author="엄제윤" w:date="2021-03-01T14:57:00Z">
              <w:r w:rsidR="00D036D9">
                <w:rPr>
                  <w:rFonts w:hint="eastAsia"/>
                </w:rPr>
                <w:t>재</w:t>
              </w:r>
            </w:ins>
            <w:ins w:id="73" w:author="LeeSungHo" w:date="2021-02-28T19:49:00Z">
              <w:del w:id="74" w:author="엄제윤" w:date="2021-02-28T22:51:00Z">
                <w:r w:rsidDel="00BD2B4E">
                  <w:rPr>
                    <w:rFonts w:hint="eastAsia"/>
                  </w:rPr>
                  <w:delText>제</w:delText>
                </w:r>
              </w:del>
              <w:del w:id="75" w:author="엄제윤" w:date="2021-03-01T14:57:00Z">
                <w:r w:rsidDel="00D036D9">
                  <w:rPr>
                    <w:rFonts w:hint="eastAsia"/>
                  </w:rPr>
                  <w:delText>창</w:delText>
                </w:r>
              </w:del>
            </w:ins>
            <w:ins w:id="76" w:author="LeeSungHo" w:date="2021-02-28T19:50:00Z">
              <w:r>
                <w:rPr>
                  <w:rFonts w:hint="eastAsia"/>
                </w:rPr>
                <w:t xml:space="preserve">- </w:t>
              </w:r>
            </w:ins>
            <w:ins w:id="77" w:author="엄제윤" w:date="2021-02-28T22:51:00Z">
              <w:r w:rsidR="00BD2B4E">
                <w:rPr>
                  <w:rFonts w:hint="eastAsia"/>
                </w:rPr>
                <w:t>a</w:t>
              </w:r>
              <w:r w:rsidR="00BD2B4E">
                <w:t>dmin</w:t>
              </w:r>
            </w:ins>
            <w:ins w:id="78" w:author="엄제윤" w:date="2021-02-28T22:52:00Z">
              <w:r w:rsidR="00BD2B4E">
                <w:t xml:space="preserve"> </w:t>
              </w:r>
            </w:ins>
            <w:ins w:id="79" w:author="LeeSungHo" w:date="2021-02-28T19:50:00Z">
              <w:del w:id="80" w:author="엄제윤" w:date="2021-02-28T22:51:00Z">
                <w:r w:rsidDel="00BD2B4E">
                  <w:rPr>
                    <w:rFonts w:hint="eastAsia"/>
                  </w:rPr>
                  <w:delText>관리자</w:delText>
                </w:r>
              </w:del>
              <w:proofErr w:type="spellStart"/>
              <w:r>
                <w:rPr>
                  <w:rFonts w:hint="eastAsia"/>
                </w:rPr>
                <w:t>v</w:t>
              </w:r>
              <w:r>
                <w:t>er</w:t>
              </w:r>
              <w:proofErr w:type="spellEnd"/>
            </w:ins>
          </w:p>
          <w:p w14:paraId="79B0FB14" w14:textId="1EE93EDE" w:rsidR="00C15261" w:rsidRDefault="00C15261">
            <w:pPr>
              <w:jc w:val="center"/>
              <w:rPr>
                <w:moveTo w:id="81" w:author="LeeSungHo" w:date="2021-02-28T19:38:00Z"/>
              </w:rPr>
            </w:pPr>
          </w:p>
        </w:tc>
        <w:tc>
          <w:tcPr>
            <w:tcW w:w="1843" w:type="dxa"/>
          </w:tcPr>
          <w:p w14:paraId="159D2FAB" w14:textId="6D11400A" w:rsidR="002E1405" w:rsidRDefault="00C15261" w:rsidP="006511BD">
            <w:pPr>
              <w:rPr>
                <w:moveTo w:id="82" w:author="LeeSungHo" w:date="2021-02-28T19:38:00Z"/>
              </w:rPr>
            </w:pPr>
            <w:ins w:id="83" w:author="LeeSungHo" w:date="2021-02-28T19:51:00Z">
              <w:r>
                <w:rPr>
                  <w:rFonts w:hint="eastAsia"/>
                </w:rPr>
                <w:t>게시글 리스트</w:t>
              </w:r>
            </w:ins>
            <w:moveTo w:id="84" w:author="LeeSungHo" w:date="2021-02-28T19:38:00Z">
              <w:del w:id="85" w:author="LeeSungHo" w:date="2021-02-28T19:49:00Z">
                <w:r w:rsidR="002E1405" w:rsidDel="00C15261">
                  <w:rPr>
                    <w:rFonts w:hint="eastAsia"/>
                  </w:rPr>
                  <w:delText>로그인 화면</w:delText>
                </w:r>
              </w:del>
            </w:moveTo>
          </w:p>
        </w:tc>
        <w:tc>
          <w:tcPr>
            <w:tcW w:w="6044" w:type="dxa"/>
          </w:tcPr>
          <w:p w14:paraId="4A3A8145" w14:textId="7D304102" w:rsidR="002E1405" w:rsidRDefault="00C15261" w:rsidP="006511BD">
            <w:pPr>
              <w:rPr>
                <w:moveTo w:id="86" w:author="LeeSungHo" w:date="2021-02-28T19:38:00Z"/>
              </w:rPr>
            </w:pPr>
            <w:ins w:id="87" w:author="LeeSungHo" w:date="2021-02-28T19:51:00Z">
              <w:r>
                <w:rPr>
                  <w:rFonts w:hint="eastAsia"/>
                </w:rPr>
                <w:t xml:space="preserve">학생들이 해당 공지에 대해 제출한 </w:t>
              </w:r>
            </w:ins>
            <w:ins w:id="88" w:author="LeeSungHo" w:date="2021-02-28T19:52:00Z">
              <w:r>
                <w:rPr>
                  <w:rFonts w:hint="eastAsia"/>
                </w:rPr>
                <w:t xml:space="preserve">서류들이 </w:t>
              </w:r>
            </w:ins>
            <w:ins w:id="89" w:author="엄제윤" w:date="2021-02-28T22:52:00Z">
              <w:r w:rsidR="00BD2B4E">
                <w:rPr>
                  <w:rFonts w:hint="eastAsia"/>
                </w:rPr>
                <w:t>s</w:t>
              </w:r>
              <w:r w:rsidR="00BD2B4E">
                <w:t>orting</w:t>
              </w:r>
            </w:ins>
            <w:ins w:id="90" w:author="LeeSungHo" w:date="2021-02-28T19:53:00Z">
              <w:del w:id="91" w:author="엄제윤" w:date="2021-02-28T22:52:00Z">
                <w:r w:rsidDel="00BD2B4E">
                  <w:rPr>
                    <w:rFonts w:hint="eastAsia"/>
                  </w:rPr>
                  <w:delText>소팅</w:delText>
                </w:r>
              </w:del>
              <w:r>
                <w:rPr>
                  <w:rFonts w:hint="eastAsia"/>
                </w:rPr>
                <w:t>한 기준에 따라 차례로 뜬다</w:t>
              </w:r>
            </w:ins>
            <w:moveTo w:id="92" w:author="LeeSungHo" w:date="2021-02-28T19:38:00Z">
              <w:del w:id="93" w:author="LeeSungHo" w:date="2021-02-28T19:49:00Z">
                <w:r w:rsidR="002E1405" w:rsidDel="00C15261">
                  <w:rPr>
                    <w:rFonts w:hint="eastAsia"/>
                  </w:rPr>
                  <w:delText>로그인 화면</w:delText>
                </w:r>
              </w:del>
            </w:moveTo>
          </w:p>
        </w:tc>
      </w:tr>
      <w:tr w:rsidR="002E1405" w:rsidRPr="00A94E7E" w14:paraId="3BF85758" w14:textId="77777777" w:rsidTr="006511BD">
        <w:tc>
          <w:tcPr>
            <w:tcW w:w="1129" w:type="dxa"/>
            <w:vMerge/>
          </w:tcPr>
          <w:p w14:paraId="1E805115" w14:textId="77777777" w:rsidR="002E1405" w:rsidRDefault="002E1405" w:rsidP="006511BD">
            <w:pPr>
              <w:jc w:val="center"/>
              <w:rPr>
                <w:moveTo w:id="94" w:author="LeeSungHo" w:date="2021-02-28T19:38:00Z"/>
              </w:rPr>
            </w:pPr>
          </w:p>
        </w:tc>
        <w:tc>
          <w:tcPr>
            <w:tcW w:w="1843" w:type="dxa"/>
          </w:tcPr>
          <w:p w14:paraId="3BB34CC6" w14:textId="577960D5" w:rsidR="002E1405" w:rsidRDefault="00CB5F7C" w:rsidP="006511BD">
            <w:pPr>
              <w:rPr>
                <w:moveTo w:id="95" w:author="LeeSungHo" w:date="2021-02-28T19:38:00Z"/>
              </w:rPr>
            </w:pPr>
            <w:ins w:id="96" w:author="LeeSungHo" w:date="2021-02-28T20:11:00Z">
              <w:r>
                <w:rPr>
                  <w:rFonts w:hint="eastAsia"/>
                </w:rPr>
                <w:t xml:space="preserve">파일 </w:t>
              </w:r>
            </w:ins>
            <w:ins w:id="97" w:author="LeeSungHo" w:date="2021-02-28T19:53:00Z">
              <w:r w:rsidR="00DB5415">
                <w:rPr>
                  <w:rFonts w:hint="eastAsia"/>
                </w:rPr>
                <w:t>저장 기능</w:t>
              </w:r>
            </w:ins>
            <w:moveTo w:id="98" w:author="LeeSungHo" w:date="2021-02-28T19:38:00Z">
              <w:del w:id="99" w:author="LeeSungHo" w:date="2021-02-28T19:49:00Z">
                <w:r w:rsidR="002E1405" w:rsidDel="00C15261">
                  <w:rPr>
                    <w:rFonts w:hint="eastAsia"/>
                  </w:rPr>
                  <w:delText>I</w:delText>
                </w:r>
                <w:r w:rsidR="002E1405" w:rsidDel="00C15261">
                  <w:delText>D</w:delText>
                </w:r>
                <w:r w:rsidR="002E1405" w:rsidDel="00C15261">
                  <w:rPr>
                    <w:rFonts w:hint="eastAsia"/>
                  </w:rPr>
                  <w:delText>학번 로그인</w:delText>
                </w:r>
              </w:del>
            </w:moveTo>
          </w:p>
        </w:tc>
        <w:tc>
          <w:tcPr>
            <w:tcW w:w="6044" w:type="dxa"/>
          </w:tcPr>
          <w:p w14:paraId="68951FF8" w14:textId="332AF3B5" w:rsidR="002E1405" w:rsidRDefault="00DB5415" w:rsidP="006511BD">
            <w:pPr>
              <w:rPr>
                <w:moveTo w:id="100" w:author="LeeSungHo" w:date="2021-02-28T19:38:00Z"/>
              </w:rPr>
            </w:pPr>
            <w:ins w:id="101" w:author="LeeSungHo" w:date="2021-02-28T19:55:00Z">
              <w:r>
                <w:rPr>
                  <w:rFonts w:hint="eastAsia"/>
                </w:rPr>
                <w:t xml:space="preserve">관리자는 해당 공지에 대해 제출한 파일들을 </w:t>
              </w:r>
            </w:ins>
            <w:ins w:id="102" w:author="LeeSungHo" w:date="2021-02-28T19:56:00Z">
              <w:r>
                <w:rPr>
                  <w:rFonts w:hint="eastAsia"/>
                </w:rPr>
                <w:t>기존 시스템과 다</w:t>
              </w:r>
            </w:ins>
            <w:ins w:id="103" w:author="LeeSungHo" w:date="2021-02-28T19:57:00Z">
              <w:r>
                <w:rPr>
                  <w:rFonts w:hint="eastAsia"/>
                </w:rPr>
                <w:t xml:space="preserve">르게 </w:t>
              </w:r>
            </w:ins>
            <w:ins w:id="104" w:author="LeeSungHo" w:date="2021-02-28T19:55:00Z">
              <w:r>
                <w:rPr>
                  <w:rFonts w:hint="eastAsia"/>
                </w:rPr>
                <w:t>손</w:t>
              </w:r>
            </w:ins>
            <w:ins w:id="105" w:author="LeeSungHo" w:date="2021-02-28T19:56:00Z">
              <w:r>
                <w:rPr>
                  <w:rFonts w:hint="eastAsia"/>
                </w:rPr>
                <w:t>쉽게 저장 받을 수 있다.</w:t>
              </w:r>
              <w:r>
                <w:t xml:space="preserve"> </w:t>
              </w:r>
            </w:ins>
            <w:ins w:id="106" w:author="LeeSungHo" w:date="2021-02-28T19:57:00Z">
              <w:r>
                <w:rPr>
                  <w:rFonts w:hint="eastAsia"/>
                </w:rPr>
                <w:t xml:space="preserve">예를 들어 </w:t>
              </w:r>
            </w:ins>
            <w:ins w:id="107" w:author="LeeSungHo" w:date="2021-02-28T19:58:00Z">
              <w:r>
                <w:rPr>
                  <w:rFonts w:hint="eastAsia"/>
                </w:rPr>
                <w:t xml:space="preserve">체크 박스를 활용해 </w:t>
              </w:r>
            </w:ins>
            <w:ins w:id="108" w:author="LeeSungHo" w:date="2021-02-28T19:57:00Z">
              <w:r>
                <w:rPr>
                  <w:rFonts w:hint="eastAsia"/>
                </w:rPr>
                <w:t>여러 학생들에 대한 파일 저장이 가능하</w:t>
              </w:r>
            </w:ins>
            <w:ins w:id="109" w:author="LeeSungHo" w:date="2021-02-28T19:58:00Z">
              <w:r>
                <w:rPr>
                  <w:rFonts w:hint="eastAsia"/>
                </w:rPr>
                <w:t>다.</w:t>
              </w:r>
              <w:r>
                <w:t xml:space="preserve"> </w:t>
              </w:r>
              <w:r>
                <w:rPr>
                  <w:rFonts w:hint="eastAsia"/>
                </w:rPr>
                <w:t>또한,</w:t>
              </w:r>
            </w:ins>
            <w:ins w:id="110" w:author="LeeSungHo" w:date="2021-02-28T19:57:00Z">
              <w:r>
                <w:t xml:space="preserve"> </w:t>
              </w:r>
            </w:ins>
            <w:ins w:id="111" w:author="LeeSungHo" w:date="2021-02-28T19:58:00Z">
              <w:r>
                <w:rPr>
                  <w:rFonts w:hint="eastAsia"/>
                </w:rPr>
                <w:t>학생이름,</w:t>
              </w:r>
              <w:r>
                <w:t xml:space="preserve"> </w:t>
              </w:r>
              <w:r>
                <w:rPr>
                  <w:rFonts w:hint="eastAsia"/>
                </w:rPr>
                <w:t>공지 등을 입력해</w:t>
              </w:r>
            </w:ins>
            <w:ins w:id="112" w:author="LeeSungHo" w:date="2021-02-28T19:59:00Z">
              <w:r w:rsidR="00A94E7E">
                <w:rPr>
                  <w:rFonts w:hint="eastAsia"/>
                </w:rPr>
                <w:t>서</w:t>
              </w:r>
            </w:ins>
            <w:ins w:id="113" w:author="LeeSungHo" w:date="2021-02-28T19:58:00Z">
              <w:r>
                <w:rPr>
                  <w:rFonts w:hint="eastAsia"/>
                </w:rPr>
                <w:t xml:space="preserve"> 검색한</w:t>
              </w:r>
            </w:ins>
            <w:ins w:id="114" w:author="LeeSungHo" w:date="2021-02-28T19:59:00Z">
              <w:r w:rsidR="00A94E7E">
                <w:rPr>
                  <w:rFonts w:hint="eastAsia"/>
                </w:rPr>
                <w:t xml:space="preserve"> </w:t>
              </w:r>
            </w:ins>
            <w:ins w:id="115" w:author="LeeSungHo" w:date="2021-02-28T19:57:00Z">
              <w:r>
                <w:rPr>
                  <w:rFonts w:hint="eastAsia"/>
                </w:rPr>
                <w:t>게시글 리스트</w:t>
              </w:r>
            </w:ins>
            <w:ins w:id="116" w:author="LeeSungHo" w:date="2021-02-28T19:59:00Z">
              <w:r w:rsidR="00A94E7E">
                <w:rPr>
                  <w:rFonts w:hint="eastAsia"/>
                </w:rPr>
                <w:t>들을</w:t>
              </w:r>
            </w:ins>
            <w:ins w:id="117" w:author="LeeSungHo" w:date="2021-02-28T19:57:00Z">
              <w:r>
                <w:rPr>
                  <w:rFonts w:hint="eastAsia"/>
                </w:rPr>
                <w:t xml:space="preserve"> 전부 선택해 저장할 수 있</w:t>
              </w:r>
            </w:ins>
            <w:ins w:id="118" w:author="LeeSungHo" w:date="2021-02-28T19:59:00Z">
              <w:r w:rsidR="00A94E7E">
                <w:rPr>
                  <w:rFonts w:hint="eastAsia"/>
                </w:rPr>
                <w:t>다.</w:t>
              </w:r>
              <w:r w:rsidR="00A94E7E">
                <w:t xml:space="preserve"> </w:t>
              </w:r>
            </w:ins>
            <w:moveTo w:id="119" w:author="LeeSungHo" w:date="2021-02-28T19:38:00Z">
              <w:del w:id="120" w:author="LeeSungHo" w:date="2021-02-28T19:49:00Z">
                <w:r w:rsidR="002E1405" w:rsidDel="00C15261">
                  <w:rPr>
                    <w:rFonts w:hint="eastAsia"/>
                  </w:rPr>
                  <w:delText>I</w:delText>
                </w:r>
                <w:r w:rsidR="002E1405" w:rsidDel="00C15261">
                  <w:delText xml:space="preserve">D </w:delText>
                </w:r>
                <w:r w:rsidR="002E1405" w:rsidDel="00C15261">
                  <w:rPr>
                    <w:rFonts w:hint="eastAsia"/>
                  </w:rPr>
                  <w:delText xml:space="preserve">학번 로그인 </w:delText>
                </w:r>
              </w:del>
            </w:moveTo>
          </w:p>
        </w:tc>
      </w:tr>
      <w:tr w:rsidR="002E1405" w14:paraId="63889EA1" w14:textId="77777777" w:rsidTr="006511BD">
        <w:tc>
          <w:tcPr>
            <w:tcW w:w="1129" w:type="dxa"/>
            <w:vMerge/>
          </w:tcPr>
          <w:p w14:paraId="413B942D" w14:textId="77777777" w:rsidR="002E1405" w:rsidRDefault="002E1405" w:rsidP="006511BD">
            <w:pPr>
              <w:jc w:val="center"/>
              <w:rPr>
                <w:moveTo w:id="121" w:author="LeeSungHo" w:date="2021-02-28T19:38:00Z"/>
              </w:rPr>
            </w:pPr>
          </w:p>
        </w:tc>
        <w:tc>
          <w:tcPr>
            <w:tcW w:w="1843" w:type="dxa"/>
          </w:tcPr>
          <w:p w14:paraId="25B04795" w14:textId="65D1DAFB" w:rsidR="002E1405" w:rsidRDefault="00DB5415" w:rsidP="006511BD">
            <w:pPr>
              <w:rPr>
                <w:moveTo w:id="122" w:author="LeeSungHo" w:date="2021-02-28T19:38:00Z"/>
              </w:rPr>
            </w:pPr>
            <w:ins w:id="123" w:author="LeeSungHo" w:date="2021-02-28T19:54:00Z">
              <w:r>
                <w:rPr>
                  <w:rFonts w:hint="eastAsia"/>
                </w:rPr>
                <w:t>진행 사항</w:t>
              </w:r>
            </w:ins>
            <w:moveTo w:id="124" w:author="LeeSungHo" w:date="2021-02-28T19:38:00Z">
              <w:del w:id="125" w:author="LeeSungHo" w:date="2021-02-28T19:49:00Z">
                <w:r w:rsidR="002E1405" w:rsidDel="00C15261">
                  <w:rPr>
                    <w:rFonts w:hint="eastAsia"/>
                  </w:rPr>
                  <w:delText xml:space="preserve">비밀번호 찾기 </w:delText>
                </w:r>
              </w:del>
            </w:moveTo>
          </w:p>
        </w:tc>
        <w:tc>
          <w:tcPr>
            <w:tcW w:w="6044" w:type="dxa"/>
          </w:tcPr>
          <w:p w14:paraId="76B6F2AC" w14:textId="3F8D6AF6" w:rsidR="002E1405" w:rsidRDefault="00DB5415" w:rsidP="006511BD">
            <w:pPr>
              <w:rPr>
                <w:moveTo w:id="126" w:author="LeeSungHo" w:date="2021-02-28T19:38:00Z"/>
              </w:rPr>
            </w:pPr>
            <w:ins w:id="127" w:author="LeeSungHo" w:date="2021-02-28T19:54:00Z">
              <w:r>
                <w:rPr>
                  <w:rFonts w:hint="eastAsia"/>
                </w:rPr>
                <w:t xml:space="preserve">관리자는 </w:t>
              </w:r>
            </w:ins>
            <w:ins w:id="128" w:author="LeeSungHo" w:date="2021-02-28T20:01:00Z">
              <w:r w:rsidR="00671FC5">
                <w:rPr>
                  <w:rFonts w:hint="eastAsia"/>
                </w:rPr>
                <w:t xml:space="preserve">해당 공지에 대한 진행사항을 </w:t>
              </w:r>
            </w:ins>
            <w:ins w:id="129" w:author="LeeSungHo" w:date="2021-02-28T20:09:00Z">
              <w:r w:rsidR="00FA1043">
                <w:rPr>
                  <w:rFonts w:hint="eastAsia"/>
                </w:rPr>
                <w:t>제출</w:t>
              </w:r>
            </w:ins>
            <w:ins w:id="130" w:author="LeeSungHo" w:date="2021-02-28T20:00:00Z">
              <w:r w:rsidR="00671FC5">
                <w:rPr>
                  <w:rFonts w:hint="eastAsia"/>
                </w:rPr>
                <w:t xml:space="preserve"> 완료,</w:t>
              </w:r>
              <w:r w:rsidR="00671FC5">
                <w:t xml:space="preserve"> </w:t>
              </w:r>
            </w:ins>
            <w:ins w:id="131" w:author="LeeSungHo" w:date="2021-02-28T20:09:00Z">
              <w:r w:rsidR="00FA1043">
                <w:rPr>
                  <w:rFonts w:hint="eastAsia"/>
                </w:rPr>
                <w:t>제출</w:t>
              </w:r>
            </w:ins>
            <w:ins w:id="132" w:author="LeeSungHo" w:date="2021-02-28T20:00:00Z">
              <w:r w:rsidR="00671FC5">
                <w:rPr>
                  <w:rFonts w:hint="eastAsia"/>
                </w:rPr>
                <w:t xml:space="preserve"> 중,</w:t>
              </w:r>
              <w:r w:rsidR="00671FC5">
                <w:t xml:space="preserve"> </w:t>
              </w:r>
              <w:r w:rsidR="00671FC5">
                <w:rPr>
                  <w:rFonts w:hint="eastAsia"/>
                </w:rPr>
                <w:t>진행 완료 등</w:t>
              </w:r>
            </w:ins>
            <w:ins w:id="133" w:author="LeeSungHo" w:date="2021-02-28T20:01:00Z">
              <w:r w:rsidR="00671FC5">
                <w:rPr>
                  <w:rFonts w:hint="eastAsia"/>
                </w:rPr>
                <w:t>으로 바꿀 수 있다.</w:t>
              </w:r>
              <w:r w:rsidR="00671FC5">
                <w:t xml:space="preserve"> </w:t>
              </w:r>
              <w:r w:rsidR="00671FC5">
                <w:rPr>
                  <w:rFonts w:hint="eastAsia"/>
                </w:rPr>
                <w:t>이로 인해 학생들이 얼마나 진행되었는지 체크 가능하다.</w:t>
              </w:r>
            </w:ins>
            <w:moveTo w:id="134" w:author="LeeSungHo" w:date="2021-02-28T19:38:00Z">
              <w:del w:id="135" w:author="LeeSungHo" w:date="2021-02-28T19:49:00Z">
                <w:r w:rsidR="002E1405" w:rsidDel="00C15261">
                  <w:rPr>
                    <w:rFonts w:hint="eastAsia"/>
                  </w:rPr>
                  <w:delText>이메일로 비밀번호 찾기</w:delText>
                </w:r>
              </w:del>
            </w:moveTo>
          </w:p>
        </w:tc>
      </w:tr>
      <w:tr w:rsidR="00610E34" w14:paraId="19313EDE" w14:textId="77777777" w:rsidTr="006511BD">
        <w:tc>
          <w:tcPr>
            <w:tcW w:w="1129" w:type="dxa"/>
            <w:vMerge w:val="restart"/>
          </w:tcPr>
          <w:p w14:paraId="2E9E4B04" w14:textId="4E1AA77B" w:rsidR="009C39C4" w:rsidRDefault="009C39C4" w:rsidP="009C39C4">
            <w:pPr>
              <w:jc w:val="center"/>
              <w:rPr>
                <w:ins w:id="136" w:author="LeeSungHo" w:date="2021-02-28T20:08:00Z"/>
              </w:rPr>
            </w:pPr>
            <w:ins w:id="137" w:author="LeeSungHo" w:date="2021-02-28T20:08:00Z">
              <w:r>
                <w:rPr>
                  <w:rFonts w:hint="eastAsia"/>
                </w:rPr>
                <w:t>결</w:t>
              </w:r>
            </w:ins>
            <w:ins w:id="138" w:author="엄제윤" w:date="2021-03-01T14:57:00Z">
              <w:r w:rsidR="00D036D9">
                <w:rPr>
                  <w:rFonts w:hint="eastAsia"/>
                </w:rPr>
                <w:t>재</w:t>
              </w:r>
            </w:ins>
            <w:ins w:id="139" w:author="LeeSungHo" w:date="2021-02-28T20:08:00Z">
              <w:del w:id="140" w:author="엄제윤" w:date="2021-03-01T14:57:00Z">
                <w:r w:rsidDel="00D036D9">
                  <w:rPr>
                    <w:rFonts w:hint="eastAsia"/>
                  </w:rPr>
                  <w:delText>제창</w:delText>
                </w:r>
              </w:del>
              <w:r>
                <w:rPr>
                  <w:rFonts w:hint="eastAsia"/>
                </w:rPr>
                <w:t xml:space="preserve">- </w:t>
              </w:r>
            </w:ins>
            <w:ins w:id="141" w:author="엄제윤" w:date="2021-02-28T22:52:00Z">
              <w:r w:rsidR="00BD2B4E">
                <w:t xml:space="preserve">User </w:t>
              </w:r>
            </w:ins>
            <w:ins w:id="142" w:author="LeeSungHo" w:date="2021-02-28T20:08:00Z">
              <w:del w:id="143" w:author="엄제윤" w:date="2021-02-28T22:52:00Z">
                <w:r w:rsidDel="00BD2B4E">
                  <w:rPr>
                    <w:rFonts w:hint="eastAsia"/>
                  </w:rPr>
                  <w:delText>사용자</w:delText>
                </w:r>
              </w:del>
              <w:proofErr w:type="spellStart"/>
              <w:r>
                <w:rPr>
                  <w:rFonts w:hint="eastAsia"/>
                </w:rPr>
                <w:t>v</w:t>
              </w:r>
              <w:r>
                <w:t>er</w:t>
              </w:r>
              <w:proofErr w:type="spellEnd"/>
            </w:ins>
          </w:p>
          <w:p w14:paraId="0B3A60EE" w14:textId="4ACB0CA2" w:rsidR="00610E34" w:rsidRDefault="00610E34" w:rsidP="006511BD">
            <w:pPr>
              <w:jc w:val="center"/>
              <w:rPr>
                <w:moveTo w:id="144" w:author="LeeSungHo" w:date="2021-02-28T19:38:00Z"/>
              </w:rPr>
            </w:pPr>
          </w:p>
        </w:tc>
        <w:tc>
          <w:tcPr>
            <w:tcW w:w="1843" w:type="dxa"/>
          </w:tcPr>
          <w:p w14:paraId="59A54727" w14:textId="2E0A39C9" w:rsidR="00610E34" w:rsidRDefault="00610E34" w:rsidP="006511BD">
            <w:pPr>
              <w:rPr>
                <w:moveTo w:id="145" w:author="LeeSungHo" w:date="2021-02-28T19:38:00Z"/>
              </w:rPr>
            </w:pPr>
            <w:ins w:id="146" w:author="LeeSungHo" w:date="2021-02-28T20:02:00Z">
              <w:r>
                <w:rPr>
                  <w:rFonts w:hint="eastAsia"/>
                </w:rPr>
                <w:t>게시글 리스트</w:t>
              </w:r>
            </w:ins>
          </w:p>
        </w:tc>
        <w:tc>
          <w:tcPr>
            <w:tcW w:w="6044" w:type="dxa"/>
          </w:tcPr>
          <w:p w14:paraId="34A781F4" w14:textId="6E0B2E64" w:rsidR="00610E34" w:rsidRPr="00671FC5" w:rsidRDefault="00BE73EF" w:rsidP="006511BD">
            <w:pPr>
              <w:rPr>
                <w:moveTo w:id="147" w:author="LeeSungHo" w:date="2021-02-28T19:38:00Z"/>
              </w:rPr>
            </w:pPr>
            <w:ins w:id="148" w:author="LeeSungHo" w:date="2021-02-28T20:11:00Z">
              <w:r>
                <w:rPr>
                  <w:rFonts w:hint="eastAsia"/>
                </w:rPr>
                <w:t xml:space="preserve">관리자들이 보낸, </w:t>
              </w:r>
            </w:ins>
            <w:ins w:id="149" w:author="LeeSungHo" w:date="2021-02-28T20:10:00Z">
              <w:r w:rsidR="00FA1043">
                <w:rPr>
                  <w:rFonts w:hint="eastAsia"/>
                </w:rPr>
                <w:t>서류를 제출해야 할 공지들</w:t>
              </w:r>
            </w:ins>
            <w:ins w:id="150" w:author="LeeSungHo" w:date="2021-02-28T20:11:00Z">
              <w:r w:rsidR="00FA1043">
                <w:rPr>
                  <w:rFonts w:hint="eastAsia"/>
                </w:rPr>
                <w:t>을 모아서 보여준다</w:t>
              </w:r>
            </w:ins>
          </w:p>
        </w:tc>
      </w:tr>
      <w:tr w:rsidR="00610E34" w14:paraId="3FF167AE" w14:textId="77777777" w:rsidTr="006511BD">
        <w:tc>
          <w:tcPr>
            <w:tcW w:w="1129" w:type="dxa"/>
            <w:vMerge/>
          </w:tcPr>
          <w:p w14:paraId="11457A3B" w14:textId="77777777" w:rsidR="00610E34" w:rsidRDefault="00610E34" w:rsidP="006511BD">
            <w:pPr>
              <w:jc w:val="center"/>
              <w:rPr>
                <w:moveTo w:id="151" w:author="LeeSungHo" w:date="2021-02-28T19:38:00Z"/>
              </w:rPr>
            </w:pPr>
          </w:p>
        </w:tc>
        <w:tc>
          <w:tcPr>
            <w:tcW w:w="1843" w:type="dxa"/>
          </w:tcPr>
          <w:p w14:paraId="316EEA06" w14:textId="01BA3274" w:rsidR="00610E34" w:rsidRDefault="00766070" w:rsidP="006511BD">
            <w:pPr>
              <w:rPr>
                <w:moveTo w:id="152" w:author="LeeSungHo" w:date="2021-02-28T19:38:00Z"/>
              </w:rPr>
            </w:pPr>
            <w:ins w:id="153" w:author="LeeSungHo" w:date="2021-02-28T20:11:00Z">
              <w:r>
                <w:rPr>
                  <w:rFonts w:hint="eastAsia"/>
                </w:rPr>
                <w:t>파일 업로드 기능</w:t>
              </w:r>
            </w:ins>
          </w:p>
        </w:tc>
        <w:tc>
          <w:tcPr>
            <w:tcW w:w="6044" w:type="dxa"/>
          </w:tcPr>
          <w:p w14:paraId="0714B1B0" w14:textId="3EBE829A" w:rsidR="00610E34" w:rsidRDefault="00CB5F7C" w:rsidP="006511BD">
            <w:pPr>
              <w:rPr>
                <w:moveTo w:id="154" w:author="LeeSungHo" w:date="2021-02-28T19:38:00Z"/>
              </w:rPr>
            </w:pPr>
            <w:ins w:id="155" w:author="LeeSungHo" w:date="2021-02-28T20:12:00Z">
              <w:r>
                <w:rPr>
                  <w:rFonts w:hint="eastAsia"/>
                </w:rPr>
                <w:t xml:space="preserve">이메일 또는 카톡으로 보내던 </w:t>
              </w:r>
            </w:ins>
            <w:ins w:id="156" w:author="LeeSungHo" w:date="2021-02-28T20:11:00Z">
              <w:r>
                <w:rPr>
                  <w:rFonts w:hint="eastAsia"/>
                </w:rPr>
                <w:t>파일들을 쉽</w:t>
              </w:r>
            </w:ins>
            <w:ins w:id="157" w:author="LeeSungHo" w:date="2021-02-28T20:12:00Z">
              <w:r>
                <w:rPr>
                  <w:rFonts w:hint="eastAsia"/>
                </w:rPr>
                <w:t>고</w:t>
              </w:r>
            </w:ins>
            <w:ins w:id="158" w:author="LeeSungHo" w:date="2021-02-28T20:13:00Z">
              <w:r>
                <w:rPr>
                  <w:rFonts w:hint="eastAsia"/>
                </w:rPr>
                <w:t xml:space="preserve"> 직관적이게 보낼 수 있다.</w:t>
              </w:r>
            </w:ins>
          </w:p>
        </w:tc>
      </w:tr>
      <w:tr w:rsidR="00610E34" w14:paraId="27604608" w14:textId="77777777" w:rsidTr="006511BD">
        <w:tc>
          <w:tcPr>
            <w:tcW w:w="1129" w:type="dxa"/>
            <w:vMerge/>
          </w:tcPr>
          <w:p w14:paraId="2B2367A3" w14:textId="77777777" w:rsidR="00610E34" w:rsidRDefault="00610E34" w:rsidP="006511BD">
            <w:pPr>
              <w:jc w:val="center"/>
              <w:rPr>
                <w:moveTo w:id="159" w:author="LeeSungHo" w:date="2021-02-28T19:38:00Z"/>
              </w:rPr>
            </w:pPr>
          </w:p>
        </w:tc>
        <w:tc>
          <w:tcPr>
            <w:tcW w:w="1843" w:type="dxa"/>
          </w:tcPr>
          <w:p w14:paraId="084BA180" w14:textId="725CDB61" w:rsidR="00610E34" w:rsidRDefault="00E62165" w:rsidP="006511BD">
            <w:pPr>
              <w:rPr>
                <w:moveTo w:id="160" w:author="LeeSungHo" w:date="2021-02-28T19:38:00Z"/>
              </w:rPr>
            </w:pPr>
            <w:ins w:id="161" w:author="LeeSungHo" w:date="2021-02-28T20:21:00Z">
              <w:r>
                <w:rPr>
                  <w:rFonts w:hint="eastAsia"/>
                </w:rPr>
                <w:t>진행 사항</w:t>
              </w:r>
            </w:ins>
          </w:p>
        </w:tc>
        <w:tc>
          <w:tcPr>
            <w:tcW w:w="6044" w:type="dxa"/>
          </w:tcPr>
          <w:p w14:paraId="587F5156" w14:textId="28F02450" w:rsidR="00610E34" w:rsidRDefault="00E62165" w:rsidP="006511BD">
            <w:pPr>
              <w:rPr>
                <w:moveTo w:id="162" w:author="LeeSungHo" w:date="2021-02-28T19:38:00Z"/>
              </w:rPr>
            </w:pPr>
            <w:ins w:id="163" w:author="LeeSungHo" w:date="2021-02-28T20:21:00Z">
              <w:r>
                <w:rPr>
                  <w:rFonts w:hint="eastAsia"/>
                </w:rPr>
                <w:t>관리자가 얼마나 일이 진행되었는지 알려주어서 학생들은 자신의 일들이 얼마나 처리가 되었는지</w:t>
              </w:r>
            </w:ins>
            <w:ins w:id="164" w:author="LeeSungHo" w:date="2021-02-28T20:22:00Z"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누락은 되지 않았는지 확인이 가능</w:t>
              </w:r>
              <w:r w:rsidR="00697F76">
                <w:rPr>
                  <w:rFonts w:hint="eastAsia"/>
                </w:rPr>
                <w:t>하</w:t>
              </w:r>
              <w:r>
                <w:rPr>
                  <w:rFonts w:hint="eastAsia"/>
                </w:rPr>
                <w:t>다.</w:t>
              </w:r>
            </w:ins>
          </w:p>
        </w:tc>
      </w:tr>
      <w:moveToRangeEnd w:id="32"/>
    </w:tbl>
    <w:p w14:paraId="2653D6F8" w14:textId="77777777" w:rsidR="002E1405" w:rsidRPr="002E1405" w:rsidRDefault="002E1405"/>
    <w:p w14:paraId="48EC39FC" w14:textId="61C0A0A7" w:rsidR="007C0A09" w:rsidRDefault="007C0A09" w:rsidP="007C0A09">
      <w:pPr>
        <w:jc w:val="center"/>
      </w:pPr>
      <w:r>
        <w:rPr>
          <w:noProof/>
        </w:rPr>
        <w:lastRenderedPageBreak/>
        <w:drawing>
          <wp:inline distT="0" distB="0" distL="0" distR="0" wp14:anchorId="3EDAAE75" wp14:editId="0DC4F6BD">
            <wp:extent cx="5051084" cy="2854036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3137" cy="287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07B3" w14:textId="5FB25A33" w:rsidR="007C0A09" w:rsidDel="002331F8" w:rsidRDefault="007C0A09" w:rsidP="007C0A09">
      <w:pPr>
        <w:jc w:val="center"/>
        <w:rPr>
          <w:del w:id="165" w:author="엄제윤" w:date="2021-03-01T15:03:00Z"/>
        </w:rPr>
      </w:pPr>
      <w:r>
        <w:rPr>
          <w:noProof/>
        </w:rPr>
        <w:drawing>
          <wp:inline distT="0" distB="0" distL="0" distR="0" wp14:anchorId="583B365C" wp14:editId="244CCA4D">
            <wp:extent cx="5087309" cy="295510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786" cy="297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6644" w14:textId="4B75F127" w:rsidR="007C0A09" w:rsidDel="002331F8" w:rsidRDefault="007C0A09">
      <w:pPr>
        <w:rPr>
          <w:del w:id="166" w:author="엄제윤" w:date="2021-03-01T15:02:00Z"/>
        </w:rPr>
        <w:pPrChange w:id="167" w:author="엄제윤" w:date="2021-03-01T15:03:00Z">
          <w:pPr>
            <w:jc w:val="center"/>
          </w:pPr>
        </w:pPrChange>
      </w:pPr>
      <w:moveFromRangeStart w:id="168" w:author="엄제윤" w:date="2021-03-01T15:02:00Z" w:name="move65503340"/>
      <w:moveFrom w:id="169" w:author="엄제윤" w:date="2021-03-01T15:02:00Z">
        <w:r w:rsidDel="002331F8">
          <w:rPr>
            <w:noProof/>
          </w:rPr>
          <w:drawing>
            <wp:inline distT="0" distB="0" distL="0" distR="0" wp14:anchorId="71A9E0E8" wp14:editId="06B130B3">
              <wp:extent cx="3875001" cy="2189938"/>
              <wp:effectExtent l="0" t="0" r="0" b="1270"/>
              <wp:docPr id="4" name="그림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93375" cy="220032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moveFrom>
      <w:moveFromRangeEnd w:id="168"/>
    </w:p>
    <w:p w14:paraId="742F9245" w14:textId="77777777" w:rsidR="007C0A09" w:rsidRDefault="007C0A09">
      <w:pPr>
        <w:jc w:val="center"/>
        <w:pPrChange w:id="170" w:author="엄제윤" w:date="2021-03-01T15:03:00Z">
          <w:pPr/>
        </w:pPrChange>
      </w:pPr>
    </w:p>
    <w:p w14:paraId="2D0A20C5" w14:textId="6114C064" w:rsidR="007C0A09" w:rsidRDefault="007C0A09">
      <w:r>
        <w:rPr>
          <w:rFonts w:hint="eastAsia"/>
        </w:rPr>
        <w:t>&lt;메인 페이지&gt;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  <w:tblPrChange w:id="171" w:author="엄제윤" w:date="2021-03-01T15:01:00Z">
          <w:tblPr>
            <w:tblStyle w:val="a3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276"/>
        <w:gridCol w:w="1843"/>
        <w:gridCol w:w="6044"/>
        <w:tblGridChange w:id="172">
          <w:tblGrid>
            <w:gridCol w:w="1129"/>
            <w:gridCol w:w="1843"/>
            <w:gridCol w:w="6044"/>
          </w:tblGrid>
        </w:tblGridChange>
      </w:tblGrid>
      <w:tr w:rsidR="00D036D9" w14:paraId="57D31559" w14:textId="77777777" w:rsidTr="002331F8">
        <w:trPr>
          <w:ins w:id="173" w:author="엄제윤" w:date="2021-03-01T14:48:00Z"/>
        </w:trPr>
        <w:tc>
          <w:tcPr>
            <w:tcW w:w="1276" w:type="dxa"/>
            <w:tcPrChange w:id="174" w:author="엄제윤" w:date="2021-03-01T15:01:00Z">
              <w:tcPr>
                <w:tcW w:w="1129" w:type="dxa"/>
              </w:tcPr>
            </w:tcPrChange>
          </w:tcPr>
          <w:p w14:paraId="49B11F79" w14:textId="77777777" w:rsidR="00D036D9" w:rsidRDefault="00D036D9" w:rsidP="00EE5CA3">
            <w:pPr>
              <w:rPr>
                <w:ins w:id="175" w:author="엄제윤" w:date="2021-03-01T14:48:00Z"/>
              </w:rPr>
            </w:pPr>
            <w:ins w:id="176" w:author="엄제윤" w:date="2021-03-01T14:48:00Z">
              <w:r>
                <w:rPr>
                  <w:rFonts w:hint="eastAsia"/>
                </w:rPr>
                <w:t>주요메뉴</w:t>
              </w:r>
            </w:ins>
          </w:p>
        </w:tc>
        <w:tc>
          <w:tcPr>
            <w:tcW w:w="1843" w:type="dxa"/>
            <w:tcPrChange w:id="177" w:author="엄제윤" w:date="2021-03-01T15:01:00Z">
              <w:tcPr>
                <w:tcW w:w="1843" w:type="dxa"/>
              </w:tcPr>
            </w:tcPrChange>
          </w:tcPr>
          <w:p w14:paraId="2B112F83" w14:textId="77777777" w:rsidR="00D036D9" w:rsidRDefault="00D036D9" w:rsidP="00EE5CA3">
            <w:pPr>
              <w:rPr>
                <w:ins w:id="178" w:author="엄제윤" w:date="2021-03-01T14:48:00Z"/>
              </w:rPr>
            </w:pPr>
            <w:ins w:id="179" w:author="엄제윤" w:date="2021-03-01T14:48:00Z">
              <w:r>
                <w:rPr>
                  <w:rFonts w:hint="eastAsia"/>
                </w:rPr>
                <w:t>하위메뉴 및 기능</w:t>
              </w:r>
            </w:ins>
          </w:p>
        </w:tc>
        <w:tc>
          <w:tcPr>
            <w:tcW w:w="6044" w:type="dxa"/>
            <w:tcPrChange w:id="180" w:author="엄제윤" w:date="2021-03-01T15:01:00Z">
              <w:tcPr>
                <w:tcW w:w="6044" w:type="dxa"/>
              </w:tcPr>
            </w:tcPrChange>
          </w:tcPr>
          <w:p w14:paraId="4D58842A" w14:textId="77777777" w:rsidR="00D036D9" w:rsidRDefault="00D036D9" w:rsidP="00EE5CA3">
            <w:pPr>
              <w:rPr>
                <w:ins w:id="181" w:author="엄제윤" w:date="2021-03-01T14:48:00Z"/>
              </w:rPr>
            </w:pPr>
            <w:ins w:id="182" w:author="엄제윤" w:date="2021-03-01T14:48:00Z">
              <w:r>
                <w:rPr>
                  <w:rFonts w:hint="eastAsia"/>
                </w:rPr>
                <w:t>설명</w:t>
              </w:r>
            </w:ins>
          </w:p>
        </w:tc>
      </w:tr>
      <w:tr w:rsidR="00D036D9" w14:paraId="7EFACAA8" w14:textId="77777777" w:rsidTr="002331F8">
        <w:trPr>
          <w:ins w:id="183" w:author="엄제윤" w:date="2021-03-01T14:48:00Z"/>
        </w:trPr>
        <w:tc>
          <w:tcPr>
            <w:tcW w:w="1276" w:type="dxa"/>
            <w:vMerge w:val="restart"/>
            <w:tcPrChange w:id="184" w:author="엄제윤" w:date="2021-03-01T15:01:00Z">
              <w:tcPr>
                <w:tcW w:w="1129" w:type="dxa"/>
                <w:vMerge w:val="restart"/>
              </w:tcPr>
            </w:tcPrChange>
          </w:tcPr>
          <w:p w14:paraId="57E6EC38" w14:textId="77777777" w:rsidR="00D036D9" w:rsidRDefault="00D036D9" w:rsidP="00EE5CA3">
            <w:pPr>
              <w:rPr>
                <w:ins w:id="185" w:author="엄제윤" w:date="2021-03-01T14:48:00Z"/>
              </w:rPr>
            </w:pPr>
            <w:ins w:id="186" w:author="엄제윤" w:date="2021-03-01T14:48:00Z">
              <w:r>
                <w:rPr>
                  <w:rFonts w:hint="eastAsia"/>
                </w:rPr>
                <w:t>S</w:t>
              </w:r>
              <w:r>
                <w:t>earch Engine</w:t>
              </w:r>
            </w:ins>
          </w:p>
        </w:tc>
        <w:tc>
          <w:tcPr>
            <w:tcW w:w="1843" w:type="dxa"/>
            <w:tcPrChange w:id="187" w:author="엄제윤" w:date="2021-03-01T15:01:00Z">
              <w:tcPr>
                <w:tcW w:w="1843" w:type="dxa"/>
              </w:tcPr>
            </w:tcPrChange>
          </w:tcPr>
          <w:p w14:paraId="510107F8" w14:textId="77777777" w:rsidR="00D036D9" w:rsidRDefault="00D036D9" w:rsidP="00EE5CA3">
            <w:pPr>
              <w:rPr>
                <w:ins w:id="188" w:author="엄제윤" w:date="2021-03-01T14:48:00Z"/>
              </w:rPr>
            </w:pPr>
            <w:ins w:id="189" w:author="엄제윤" w:date="2021-03-01T14:48:00Z">
              <w:r>
                <w:t>Elastic Search</w:t>
              </w:r>
            </w:ins>
          </w:p>
        </w:tc>
        <w:tc>
          <w:tcPr>
            <w:tcW w:w="6044" w:type="dxa"/>
            <w:tcPrChange w:id="190" w:author="엄제윤" w:date="2021-03-01T15:01:00Z">
              <w:tcPr>
                <w:tcW w:w="6044" w:type="dxa"/>
              </w:tcPr>
            </w:tcPrChange>
          </w:tcPr>
          <w:p w14:paraId="2F9B96F4" w14:textId="77777777" w:rsidR="00D036D9" w:rsidRDefault="00D036D9" w:rsidP="00EE5CA3">
            <w:pPr>
              <w:rPr>
                <w:ins w:id="191" w:author="엄제윤" w:date="2021-03-01T14:48:00Z"/>
              </w:rPr>
            </w:pPr>
            <w:ins w:id="192" w:author="엄제윤" w:date="2021-03-01T14:48:00Z">
              <w:r>
                <w:rPr>
                  <w:rFonts w:hint="eastAsia"/>
                </w:rPr>
                <w:t>근본이 되는 검색 엔진으로서 기입한 단어로 게시글 내용 혹은 제목을 찾게 해준다.</w:t>
              </w:r>
            </w:ins>
          </w:p>
        </w:tc>
      </w:tr>
      <w:tr w:rsidR="00D036D9" w14:paraId="4589A320" w14:textId="77777777" w:rsidTr="002331F8">
        <w:trPr>
          <w:ins w:id="193" w:author="엄제윤" w:date="2021-03-01T14:48:00Z"/>
        </w:trPr>
        <w:tc>
          <w:tcPr>
            <w:tcW w:w="1276" w:type="dxa"/>
            <w:vMerge/>
            <w:tcPrChange w:id="194" w:author="엄제윤" w:date="2021-03-01T15:01:00Z">
              <w:tcPr>
                <w:tcW w:w="1129" w:type="dxa"/>
                <w:vMerge/>
              </w:tcPr>
            </w:tcPrChange>
          </w:tcPr>
          <w:p w14:paraId="763D7BD3" w14:textId="77777777" w:rsidR="00D036D9" w:rsidRDefault="00D036D9" w:rsidP="00EE5CA3">
            <w:pPr>
              <w:rPr>
                <w:ins w:id="195" w:author="엄제윤" w:date="2021-03-01T14:48:00Z"/>
              </w:rPr>
            </w:pPr>
          </w:p>
        </w:tc>
        <w:tc>
          <w:tcPr>
            <w:tcW w:w="1843" w:type="dxa"/>
            <w:tcPrChange w:id="196" w:author="엄제윤" w:date="2021-03-01T15:01:00Z">
              <w:tcPr>
                <w:tcW w:w="1843" w:type="dxa"/>
              </w:tcPr>
            </w:tcPrChange>
          </w:tcPr>
          <w:p w14:paraId="2FC443F7" w14:textId="06A744A0" w:rsidR="00D036D9" w:rsidRPr="0083617E" w:rsidRDefault="00D036D9" w:rsidP="00EE5CA3">
            <w:pPr>
              <w:rPr>
                <w:ins w:id="197" w:author="엄제윤" w:date="2021-03-01T14:48:00Z"/>
              </w:rPr>
            </w:pPr>
            <w:ins w:id="198" w:author="엄제윤" w:date="2021-03-01T14:49:00Z">
              <w:r>
                <w:rPr>
                  <w:rFonts w:hint="eastAsia"/>
                </w:rPr>
                <w:t>태그(</w:t>
              </w:r>
              <w:r>
                <w:t xml:space="preserve">Tag) </w:t>
              </w:r>
            </w:ins>
          </w:p>
        </w:tc>
        <w:tc>
          <w:tcPr>
            <w:tcW w:w="6044" w:type="dxa"/>
            <w:tcPrChange w:id="199" w:author="엄제윤" w:date="2021-03-01T15:01:00Z">
              <w:tcPr>
                <w:tcW w:w="6044" w:type="dxa"/>
              </w:tcPr>
            </w:tcPrChange>
          </w:tcPr>
          <w:p w14:paraId="7B5E10BA" w14:textId="77777777" w:rsidR="00D036D9" w:rsidRDefault="00D036D9" w:rsidP="00EE5CA3">
            <w:pPr>
              <w:rPr>
                <w:ins w:id="200" w:author="엄제윤" w:date="2021-03-01T14:49:00Z"/>
              </w:rPr>
            </w:pPr>
            <w:ins w:id="201" w:author="엄제윤" w:date="2021-03-01T14:49:00Z">
              <w:r>
                <w:rPr>
                  <w:rFonts w:hint="eastAsia"/>
                </w:rPr>
                <w:t xml:space="preserve">게시글 및 댓글에서 가장 조회수가 높은 키워드 </w:t>
              </w:r>
              <w:r>
                <w:t>10</w:t>
              </w:r>
              <w:r>
                <w:rPr>
                  <w:rFonts w:hint="eastAsia"/>
                </w:rPr>
                <w:t>개를 순차적으로 배치한다.</w:t>
              </w:r>
              <w:r>
                <w:t xml:space="preserve"> </w:t>
              </w:r>
            </w:ins>
          </w:p>
          <w:p w14:paraId="17702D61" w14:textId="1A6F19E3" w:rsidR="00D036D9" w:rsidRDefault="00D036D9" w:rsidP="00EE5CA3">
            <w:pPr>
              <w:rPr>
                <w:ins w:id="202" w:author="엄제윤" w:date="2021-03-01T14:48:00Z"/>
              </w:rPr>
            </w:pPr>
            <w:ins w:id="203" w:author="엄제윤" w:date="2021-03-01T14:49:00Z">
              <w:r>
                <w:rPr>
                  <w:rFonts w:hint="eastAsia"/>
                </w:rPr>
                <w:t>(키워드버튼)</w:t>
              </w:r>
              <w:r>
                <w:t xml:space="preserve"> </w:t>
              </w:r>
              <w:r>
                <w:rPr>
                  <w:rFonts w:hint="eastAsia"/>
                </w:rPr>
                <w:t>키워드를 클릭하면 그 키워드와 관련된 게시글이나 댓글이 리스트별로 배열된다.</w:t>
              </w:r>
            </w:ins>
          </w:p>
        </w:tc>
      </w:tr>
      <w:tr w:rsidR="00D036D9" w14:paraId="1DBAC127" w14:textId="77777777" w:rsidTr="002331F8">
        <w:trPr>
          <w:ins w:id="204" w:author="엄제윤" w:date="2021-03-01T14:48:00Z"/>
        </w:trPr>
        <w:tc>
          <w:tcPr>
            <w:tcW w:w="1276" w:type="dxa"/>
            <w:vMerge/>
            <w:tcPrChange w:id="205" w:author="엄제윤" w:date="2021-03-01T15:01:00Z">
              <w:tcPr>
                <w:tcW w:w="1129" w:type="dxa"/>
                <w:vMerge/>
              </w:tcPr>
            </w:tcPrChange>
          </w:tcPr>
          <w:p w14:paraId="4C43E801" w14:textId="77777777" w:rsidR="00D036D9" w:rsidRDefault="00D036D9" w:rsidP="00EE5CA3">
            <w:pPr>
              <w:rPr>
                <w:ins w:id="206" w:author="엄제윤" w:date="2021-03-01T14:48:00Z"/>
              </w:rPr>
            </w:pPr>
          </w:p>
        </w:tc>
        <w:tc>
          <w:tcPr>
            <w:tcW w:w="1843" w:type="dxa"/>
            <w:tcPrChange w:id="207" w:author="엄제윤" w:date="2021-03-01T15:01:00Z">
              <w:tcPr>
                <w:tcW w:w="1843" w:type="dxa"/>
              </w:tcPr>
            </w:tcPrChange>
          </w:tcPr>
          <w:p w14:paraId="64283EFC" w14:textId="77777777" w:rsidR="00D036D9" w:rsidRDefault="00D036D9" w:rsidP="00EE5CA3">
            <w:pPr>
              <w:rPr>
                <w:ins w:id="208" w:author="엄제윤" w:date="2021-03-01T14:48:00Z"/>
              </w:rPr>
            </w:pPr>
            <w:ins w:id="209" w:author="엄제윤" w:date="2021-03-01T14:48:00Z">
              <w:r>
                <w:rPr>
                  <w:rFonts w:hint="eastAsia"/>
                </w:rPr>
                <w:t>기타</w:t>
              </w:r>
            </w:ins>
          </w:p>
        </w:tc>
        <w:tc>
          <w:tcPr>
            <w:tcW w:w="6044" w:type="dxa"/>
            <w:tcPrChange w:id="210" w:author="엄제윤" w:date="2021-03-01T15:01:00Z">
              <w:tcPr>
                <w:tcW w:w="6044" w:type="dxa"/>
              </w:tcPr>
            </w:tcPrChange>
          </w:tcPr>
          <w:p w14:paraId="77053477" w14:textId="77777777" w:rsidR="00D036D9" w:rsidRDefault="00D036D9" w:rsidP="00EE5CA3">
            <w:pPr>
              <w:rPr>
                <w:ins w:id="211" w:author="엄제윤" w:date="2021-03-01T14:48:00Z"/>
              </w:rPr>
            </w:pPr>
            <w:ins w:id="212" w:author="엄제윤" w:date="2021-03-01T14:48:00Z">
              <w:r>
                <w:rPr>
                  <w:rFonts w:hint="eastAsia"/>
                </w:rPr>
                <w:t xml:space="preserve">개인정보동의 </w:t>
              </w:r>
              <w:proofErr w:type="gramStart"/>
              <w:r>
                <w:rPr>
                  <w:rFonts w:hint="eastAsia"/>
                </w:rPr>
                <w:t xml:space="preserve">설정 </w:t>
              </w:r>
              <w:r>
                <w:t>,</w:t>
              </w:r>
              <w:proofErr w:type="gramEnd"/>
              <w:r>
                <w:t xml:space="preserve"> </w:t>
              </w:r>
              <w:r>
                <w:rPr>
                  <w:rFonts w:hint="eastAsia"/>
                </w:rPr>
                <w:t>탈퇴,</w:t>
              </w:r>
              <w:r>
                <w:t xml:space="preserve"> </w:t>
              </w:r>
              <w:r>
                <w:rPr>
                  <w:rFonts w:hint="eastAsia"/>
                </w:rPr>
                <w:t>로그아웃</w:t>
              </w:r>
            </w:ins>
          </w:p>
        </w:tc>
      </w:tr>
    </w:tbl>
    <w:p w14:paraId="74259E2E" w14:textId="066FAB70" w:rsidR="007C0A09" w:rsidRDefault="007C0A09" w:rsidP="00D036D9">
      <w:pPr>
        <w:jc w:val="left"/>
        <w:rPr>
          <w:ins w:id="213" w:author="엄제윤" w:date="2021-03-01T14:48:00Z"/>
        </w:rPr>
      </w:pPr>
      <w:moveFromRangeStart w:id="214" w:author="엄제윤" w:date="2021-02-28T22:52:00Z" w:name="move65445178"/>
      <w:moveFrom w:id="215" w:author="엄제윤" w:date="2021-02-28T22:52:00Z">
        <w:r w:rsidDel="00BD2B4E">
          <w:rPr>
            <w:noProof/>
          </w:rPr>
          <w:drawing>
            <wp:inline distT="0" distB="0" distL="0" distR="0" wp14:anchorId="24A95377" wp14:editId="00435D01">
              <wp:extent cx="4568349" cy="2775123"/>
              <wp:effectExtent l="0" t="0" r="3810" b="6350"/>
              <wp:docPr id="1" name="그림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77043" cy="278040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moveFrom>
      <w:moveFromRangeEnd w:id="214"/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  <w:tblPrChange w:id="216" w:author="엄제윤" w:date="2021-03-01T15:01:00Z">
          <w:tblPr>
            <w:tblStyle w:val="a3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276"/>
        <w:gridCol w:w="1843"/>
        <w:gridCol w:w="6044"/>
        <w:tblGridChange w:id="217">
          <w:tblGrid>
            <w:gridCol w:w="1129"/>
            <w:gridCol w:w="1843"/>
            <w:gridCol w:w="6044"/>
          </w:tblGrid>
        </w:tblGridChange>
      </w:tblGrid>
      <w:tr w:rsidR="00D036D9" w14:paraId="4F3F806A" w14:textId="77777777" w:rsidTr="002331F8">
        <w:trPr>
          <w:ins w:id="218" w:author="엄제윤" w:date="2021-03-01T14:49:00Z"/>
        </w:trPr>
        <w:tc>
          <w:tcPr>
            <w:tcW w:w="1276" w:type="dxa"/>
            <w:tcPrChange w:id="219" w:author="엄제윤" w:date="2021-03-01T15:01:00Z">
              <w:tcPr>
                <w:tcW w:w="1129" w:type="dxa"/>
              </w:tcPr>
            </w:tcPrChange>
          </w:tcPr>
          <w:p w14:paraId="0BD21DC7" w14:textId="77777777" w:rsidR="00D036D9" w:rsidRDefault="00D036D9" w:rsidP="00EE5CA3">
            <w:pPr>
              <w:rPr>
                <w:ins w:id="220" w:author="엄제윤" w:date="2021-03-01T14:49:00Z"/>
              </w:rPr>
            </w:pPr>
            <w:ins w:id="221" w:author="엄제윤" w:date="2021-03-01T14:49:00Z">
              <w:r>
                <w:rPr>
                  <w:rFonts w:hint="eastAsia"/>
                </w:rPr>
                <w:lastRenderedPageBreak/>
                <w:t>주요메뉴</w:t>
              </w:r>
            </w:ins>
          </w:p>
        </w:tc>
        <w:tc>
          <w:tcPr>
            <w:tcW w:w="1843" w:type="dxa"/>
            <w:tcPrChange w:id="222" w:author="엄제윤" w:date="2021-03-01T15:01:00Z">
              <w:tcPr>
                <w:tcW w:w="1843" w:type="dxa"/>
              </w:tcPr>
            </w:tcPrChange>
          </w:tcPr>
          <w:p w14:paraId="16CD1717" w14:textId="77777777" w:rsidR="00D036D9" w:rsidRDefault="00D036D9" w:rsidP="00EE5CA3">
            <w:pPr>
              <w:rPr>
                <w:ins w:id="223" w:author="엄제윤" w:date="2021-03-01T14:49:00Z"/>
              </w:rPr>
            </w:pPr>
            <w:ins w:id="224" w:author="엄제윤" w:date="2021-03-01T14:49:00Z">
              <w:r>
                <w:rPr>
                  <w:rFonts w:hint="eastAsia"/>
                </w:rPr>
                <w:t>하위메뉴 및 기능</w:t>
              </w:r>
            </w:ins>
          </w:p>
        </w:tc>
        <w:tc>
          <w:tcPr>
            <w:tcW w:w="6044" w:type="dxa"/>
            <w:tcPrChange w:id="225" w:author="엄제윤" w:date="2021-03-01T15:01:00Z">
              <w:tcPr>
                <w:tcW w:w="6044" w:type="dxa"/>
              </w:tcPr>
            </w:tcPrChange>
          </w:tcPr>
          <w:p w14:paraId="54FB7EE2" w14:textId="77777777" w:rsidR="00D036D9" w:rsidRDefault="00D036D9" w:rsidP="00EE5CA3">
            <w:pPr>
              <w:rPr>
                <w:ins w:id="226" w:author="엄제윤" w:date="2021-03-01T14:49:00Z"/>
              </w:rPr>
            </w:pPr>
            <w:ins w:id="227" w:author="엄제윤" w:date="2021-03-01T14:49:00Z">
              <w:r>
                <w:rPr>
                  <w:rFonts w:hint="eastAsia"/>
                </w:rPr>
                <w:t>설명</w:t>
              </w:r>
            </w:ins>
          </w:p>
        </w:tc>
      </w:tr>
      <w:tr w:rsidR="00D036D9" w14:paraId="0831DAA2" w14:textId="77777777" w:rsidTr="002331F8">
        <w:trPr>
          <w:ins w:id="228" w:author="엄제윤" w:date="2021-03-01T14:49:00Z"/>
        </w:trPr>
        <w:tc>
          <w:tcPr>
            <w:tcW w:w="1276" w:type="dxa"/>
            <w:vMerge w:val="restart"/>
            <w:tcPrChange w:id="229" w:author="엄제윤" w:date="2021-03-01T15:01:00Z">
              <w:tcPr>
                <w:tcW w:w="1129" w:type="dxa"/>
                <w:vMerge w:val="restart"/>
              </w:tcPr>
            </w:tcPrChange>
          </w:tcPr>
          <w:p w14:paraId="522E33F4" w14:textId="77777777" w:rsidR="00D036D9" w:rsidRDefault="00D036D9" w:rsidP="00EE5CA3">
            <w:pPr>
              <w:rPr>
                <w:ins w:id="230" w:author="엄제윤" w:date="2021-03-01T14:49:00Z"/>
              </w:rPr>
            </w:pPr>
            <w:ins w:id="231" w:author="엄제윤" w:date="2021-03-01T14:49:00Z">
              <w:r>
                <w:rPr>
                  <w:rFonts w:hint="eastAsia"/>
                </w:rPr>
                <w:t>최근 올라온 공지</w:t>
              </w:r>
            </w:ins>
          </w:p>
        </w:tc>
        <w:tc>
          <w:tcPr>
            <w:tcW w:w="1843" w:type="dxa"/>
            <w:tcPrChange w:id="232" w:author="엄제윤" w:date="2021-03-01T15:01:00Z">
              <w:tcPr>
                <w:tcW w:w="1843" w:type="dxa"/>
              </w:tcPr>
            </w:tcPrChange>
          </w:tcPr>
          <w:p w14:paraId="518C027D" w14:textId="77777777" w:rsidR="00D036D9" w:rsidRDefault="00D036D9" w:rsidP="00EE5CA3">
            <w:pPr>
              <w:rPr>
                <w:ins w:id="233" w:author="엄제윤" w:date="2021-03-01T14:49:00Z"/>
              </w:rPr>
            </w:pPr>
            <w:ins w:id="234" w:author="엄제윤" w:date="2021-03-01T14:49:00Z">
              <w:r>
                <w:rPr>
                  <w:rFonts w:hint="eastAsia"/>
                </w:rPr>
                <w:t>게시글 리스트</w:t>
              </w:r>
            </w:ins>
          </w:p>
        </w:tc>
        <w:tc>
          <w:tcPr>
            <w:tcW w:w="6044" w:type="dxa"/>
            <w:tcPrChange w:id="235" w:author="엄제윤" w:date="2021-03-01T15:01:00Z">
              <w:tcPr>
                <w:tcW w:w="6044" w:type="dxa"/>
              </w:tcPr>
            </w:tcPrChange>
          </w:tcPr>
          <w:p w14:paraId="03485001" w14:textId="77777777" w:rsidR="00D036D9" w:rsidRDefault="00D036D9" w:rsidP="00EE5CA3">
            <w:pPr>
              <w:rPr>
                <w:ins w:id="236" w:author="엄제윤" w:date="2021-03-01T14:49:00Z"/>
              </w:rPr>
            </w:pPr>
            <w:ins w:id="237" w:author="엄제윤" w:date="2021-03-01T14:49:00Z">
              <w:r>
                <w:rPr>
                  <w:rFonts w:hint="eastAsia"/>
                </w:rPr>
                <w:t xml:space="preserve">각 </w:t>
              </w:r>
              <w:proofErr w:type="spellStart"/>
              <w:r>
                <w:rPr>
                  <w:rFonts w:hint="eastAsia"/>
                </w:rPr>
                <w:t>게시글에서</w:t>
              </w:r>
              <w:proofErr w:type="spellEnd"/>
              <w:r>
                <w:rPr>
                  <w:rFonts w:hint="eastAsia"/>
                </w:rPr>
                <w:t xml:space="preserve"> 최근 올라온 </w:t>
              </w:r>
              <w:r>
                <w:t>10</w:t>
              </w:r>
              <w:r>
                <w:rPr>
                  <w:rFonts w:hint="eastAsia"/>
                </w:rPr>
                <w:t>개의 게시글을 순차적으로 배열한다</w:t>
              </w:r>
            </w:ins>
          </w:p>
        </w:tc>
      </w:tr>
      <w:tr w:rsidR="00D036D9" w14:paraId="23A8EB70" w14:textId="77777777" w:rsidTr="002331F8">
        <w:trPr>
          <w:ins w:id="238" w:author="엄제윤" w:date="2021-03-01T14:49:00Z"/>
        </w:trPr>
        <w:tc>
          <w:tcPr>
            <w:tcW w:w="1276" w:type="dxa"/>
            <w:vMerge/>
            <w:tcPrChange w:id="239" w:author="엄제윤" w:date="2021-03-01T15:01:00Z">
              <w:tcPr>
                <w:tcW w:w="1129" w:type="dxa"/>
                <w:vMerge/>
              </w:tcPr>
            </w:tcPrChange>
          </w:tcPr>
          <w:p w14:paraId="7B9D2908" w14:textId="77777777" w:rsidR="00D036D9" w:rsidRDefault="00D036D9" w:rsidP="00EE5CA3">
            <w:pPr>
              <w:rPr>
                <w:ins w:id="240" w:author="엄제윤" w:date="2021-03-01T14:49:00Z"/>
              </w:rPr>
            </w:pPr>
          </w:p>
        </w:tc>
        <w:tc>
          <w:tcPr>
            <w:tcW w:w="1843" w:type="dxa"/>
            <w:tcPrChange w:id="241" w:author="엄제윤" w:date="2021-03-01T15:01:00Z">
              <w:tcPr>
                <w:tcW w:w="1843" w:type="dxa"/>
              </w:tcPr>
            </w:tcPrChange>
          </w:tcPr>
          <w:p w14:paraId="573C00DF" w14:textId="77777777" w:rsidR="00D036D9" w:rsidRPr="0083617E" w:rsidRDefault="00D036D9" w:rsidP="00EE5CA3">
            <w:pPr>
              <w:rPr>
                <w:ins w:id="242" w:author="엄제윤" w:date="2021-03-01T14:49:00Z"/>
              </w:rPr>
            </w:pPr>
            <w:ins w:id="243" w:author="엄제윤" w:date="2021-03-01T14:49:00Z">
              <w:r>
                <w:rPr>
                  <w:rFonts w:hint="eastAsia"/>
                </w:rPr>
                <w:t>+</w:t>
              </w:r>
              <w:r>
                <w:t xml:space="preserve"> </w:t>
              </w:r>
              <w:r>
                <w:rPr>
                  <w:rFonts w:hint="eastAsia"/>
                </w:rPr>
                <w:t>버튼</w:t>
              </w:r>
            </w:ins>
          </w:p>
        </w:tc>
        <w:tc>
          <w:tcPr>
            <w:tcW w:w="6044" w:type="dxa"/>
            <w:tcPrChange w:id="244" w:author="엄제윤" w:date="2021-03-01T15:01:00Z">
              <w:tcPr>
                <w:tcW w:w="6044" w:type="dxa"/>
              </w:tcPr>
            </w:tcPrChange>
          </w:tcPr>
          <w:p w14:paraId="33FA4800" w14:textId="77777777" w:rsidR="00D036D9" w:rsidRDefault="00D036D9" w:rsidP="00EE5CA3">
            <w:pPr>
              <w:rPr>
                <w:ins w:id="245" w:author="엄제윤" w:date="2021-03-01T14:49:00Z"/>
              </w:rPr>
            </w:pPr>
            <w:ins w:id="246" w:author="엄제윤" w:date="2021-03-01T14:49:00Z">
              <w:r>
                <w:rPr>
                  <w:rFonts w:hint="eastAsia"/>
                </w:rPr>
                <w:t xml:space="preserve">상단 우측에 </w:t>
              </w:r>
              <w:r>
                <w:t xml:space="preserve">+ </w:t>
              </w:r>
              <w:r>
                <w:rPr>
                  <w:rFonts w:hint="eastAsia"/>
                </w:rPr>
                <w:t xml:space="preserve">버튼을 클릭하면 </w:t>
              </w:r>
              <w:r>
                <w:t>10</w:t>
              </w:r>
              <w:r>
                <w:rPr>
                  <w:rFonts w:hint="eastAsia"/>
                </w:rPr>
                <w:t>개 게시글 보다 추가적으로 순차적 배열 형식으로 게시글을 보여준다.</w:t>
              </w:r>
            </w:ins>
          </w:p>
        </w:tc>
      </w:tr>
    </w:tbl>
    <w:p w14:paraId="0510A2CF" w14:textId="7338F9EA" w:rsidR="00D036D9" w:rsidRDefault="00D036D9" w:rsidP="00D036D9">
      <w:pPr>
        <w:jc w:val="left"/>
        <w:rPr>
          <w:ins w:id="247" w:author="엄제윤" w:date="2021-03-01T14:49:00Z"/>
        </w:rPr>
      </w:pP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  <w:tblPrChange w:id="248" w:author="엄제윤" w:date="2021-03-01T15:00:00Z">
          <w:tblPr>
            <w:tblStyle w:val="a3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276"/>
        <w:gridCol w:w="1843"/>
        <w:gridCol w:w="6044"/>
        <w:tblGridChange w:id="249">
          <w:tblGrid>
            <w:gridCol w:w="1129"/>
            <w:gridCol w:w="1843"/>
            <w:gridCol w:w="6044"/>
          </w:tblGrid>
        </w:tblGridChange>
      </w:tblGrid>
      <w:tr w:rsidR="00D036D9" w14:paraId="0DEA387E" w14:textId="77777777" w:rsidTr="002331F8">
        <w:trPr>
          <w:ins w:id="250" w:author="엄제윤" w:date="2021-03-01T14:49:00Z"/>
        </w:trPr>
        <w:tc>
          <w:tcPr>
            <w:tcW w:w="1276" w:type="dxa"/>
            <w:tcPrChange w:id="251" w:author="엄제윤" w:date="2021-03-01T15:00:00Z">
              <w:tcPr>
                <w:tcW w:w="1129" w:type="dxa"/>
              </w:tcPr>
            </w:tcPrChange>
          </w:tcPr>
          <w:p w14:paraId="6BB5E1F7" w14:textId="77777777" w:rsidR="00D036D9" w:rsidRDefault="00D036D9" w:rsidP="00EE5CA3">
            <w:pPr>
              <w:rPr>
                <w:ins w:id="252" w:author="엄제윤" w:date="2021-03-01T14:49:00Z"/>
              </w:rPr>
            </w:pPr>
            <w:ins w:id="253" w:author="엄제윤" w:date="2021-03-01T14:49:00Z">
              <w:r>
                <w:rPr>
                  <w:rFonts w:hint="eastAsia"/>
                </w:rPr>
                <w:t>주요메뉴</w:t>
              </w:r>
            </w:ins>
          </w:p>
        </w:tc>
        <w:tc>
          <w:tcPr>
            <w:tcW w:w="1843" w:type="dxa"/>
            <w:tcPrChange w:id="254" w:author="엄제윤" w:date="2021-03-01T15:00:00Z">
              <w:tcPr>
                <w:tcW w:w="1843" w:type="dxa"/>
              </w:tcPr>
            </w:tcPrChange>
          </w:tcPr>
          <w:p w14:paraId="3BAAC02F" w14:textId="77777777" w:rsidR="00D036D9" w:rsidRDefault="00D036D9" w:rsidP="00EE5CA3">
            <w:pPr>
              <w:rPr>
                <w:ins w:id="255" w:author="엄제윤" w:date="2021-03-01T14:49:00Z"/>
              </w:rPr>
            </w:pPr>
            <w:ins w:id="256" w:author="엄제윤" w:date="2021-03-01T14:49:00Z">
              <w:r>
                <w:rPr>
                  <w:rFonts w:hint="eastAsia"/>
                </w:rPr>
                <w:t>하위메뉴 및 기능</w:t>
              </w:r>
            </w:ins>
          </w:p>
        </w:tc>
        <w:tc>
          <w:tcPr>
            <w:tcW w:w="6044" w:type="dxa"/>
            <w:tcPrChange w:id="257" w:author="엄제윤" w:date="2021-03-01T15:00:00Z">
              <w:tcPr>
                <w:tcW w:w="6044" w:type="dxa"/>
              </w:tcPr>
            </w:tcPrChange>
          </w:tcPr>
          <w:p w14:paraId="209BA3DE" w14:textId="77777777" w:rsidR="00D036D9" w:rsidRDefault="00D036D9" w:rsidP="00EE5CA3">
            <w:pPr>
              <w:rPr>
                <w:ins w:id="258" w:author="엄제윤" w:date="2021-03-01T14:49:00Z"/>
              </w:rPr>
            </w:pPr>
            <w:ins w:id="259" w:author="엄제윤" w:date="2021-03-01T14:49:00Z">
              <w:r>
                <w:rPr>
                  <w:rFonts w:hint="eastAsia"/>
                </w:rPr>
                <w:t>설명</w:t>
              </w:r>
            </w:ins>
          </w:p>
        </w:tc>
      </w:tr>
      <w:tr w:rsidR="00D036D9" w14:paraId="660990B0" w14:textId="77777777" w:rsidTr="002331F8">
        <w:trPr>
          <w:ins w:id="260" w:author="엄제윤" w:date="2021-03-01T14:49:00Z"/>
        </w:trPr>
        <w:tc>
          <w:tcPr>
            <w:tcW w:w="1276" w:type="dxa"/>
            <w:vMerge w:val="restart"/>
            <w:tcPrChange w:id="261" w:author="엄제윤" w:date="2021-03-01T15:00:00Z">
              <w:tcPr>
                <w:tcW w:w="1129" w:type="dxa"/>
                <w:vMerge w:val="restart"/>
              </w:tcPr>
            </w:tcPrChange>
          </w:tcPr>
          <w:p w14:paraId="6D860021" w14:textId="77777777" w:rsidR="00D036D9" w:rsidRDefault="00D036D9" w:rsidP="00EE5CA3">
            <w:pPr>
              <w:rPr>
                <w:ins w:id="262" w:author="엄제윤" w:date="2021-03-01T14:49:00Z"/>
              </w:rPr>
            </w:pPr>
            <w:ins w:id="263" w:author="엄제윤" w:date="2021-03-01T14:49:00Z">
              <w:r>
                <w:rPr>
                  <w:rFonts w:hint="eastAsia"/>
                </w:rPr>
                <w:t>조회수 높은 공지</w:t>
              </w:r>
            </w:ins>
          </w:p>
        </w:tc>
        <w:tc>
          <w:tcPr>
            <w:tcW w:w="1843" w:type="dxa"/>
            <w:tcPrChange w:id="264" w:author="엄제윤" w:date="2021-03-01T15:00:00Z">
              <w:tcPr>
                <w:tcW w:w="1843" w:type="dxa"/>
              </w:tcPr>
            </w:tcPrChange>
          </w:tcPr>
          <w:p w14:paraId="48BFE155" w14:textId="77777777" w:rsidR="00D036D9" w:rsidRDefault="00D036D9" w:rsidP="00EE5CA3">
            <w:pPr>
              <w:rPr>
                <w:ins w:id="265" w:author="엄제윤" w:date="2021-03-01T14:49:00Z"/>
              </w:rPr>
            </w:pPr>
            <w:ins w:id="266" w:author="엄제윤" w:date="2021-03-01T14:49:00Z">
              <w:r>
                <w:rPr>
                  <w:rFonts w:hint="eastAsia"/>
                </w:rPr>
                <w:t>게시글 리스트</w:t>
              </w:r>
            </w:ins>
          </w:p>
        </w:tc>
        <w:tc>
          <w:tcPr>
            <w:tcW w:w="6044" w:type="dxa"/>
            <w:tcPrChange w:id="267" w:author="엄제윤" w:date="2021-03-01T15:00:00Z">
              <w:tcPr>
                <w:tcW w:w="6044" w:type="dxa"/>
              </w:tcPr>
            </w:tcPrChange>
          </w:tcPr>
          <w:p w14:paraId="043450BA" w14:textId="77777777" w:rsidR="00D036D9" w:rsidRDefault="00D036D9" w:rsidP="00EE5CA3">
            <w:pPr>
              <w:rPr>
                <w:ins w:id="268" w:author="엄제윤" w:date="2021-03-01T14:49:00Z"/>
              </w:rPr>
            </w:pPr>
            <w:ins w:id="269" w:author="엄제윤" w:date="2021-03-01T14:49:00Z">
              <w:r>
                <w:rPr>
                  <w:rFonts w:hint="eastAsia"/>
                </w:rPr>
                <w:t xml:space="preserve">각 공지 </w:t>
              </w:r>
              <w:proofErr w:type="spellStart"/>
              <w:r>
                <w:rPr>
                  <w:rFonts w:hint="eastAsia"/>
                </w:rPr>
                <w:t>게시글에서</w:t>
              </w:r>
              <w:proofErr w:type="spellEnd"/>
              <w:r>
                <w:rPr>
                  <w:rFonts w:hint="eastAsia"/>
                </w:rPr>
                <w:t xml:space="preserve"> 가장 조회수가 높은 </w:t>
              </w:r>
              <w:r>
                <w:t>10</w:t>
              </w:r>
              <w:r>
                <w:rPr>
                  <w:rFonts w:hint="eastAsia"/>
                </w:rPr>
                <w:t>개의 게시글을 순차적으로 배열한다</w:t>
              </w:r>
            </w:ins>
          </w:p>
        </w:tc>
      </w:tr>
      <w:tr w:rsidR="00D036D9" w:rsidRPr="00B95217" w14:paraId="7E5E2216" w14:textId="77777777" w:rsidTr="002331F8">
        <w:trPr>
          <w:ins w:id="270" w:author="엄제윤" w:date="2021-03-01T14:49:00Z"/>
        </w:trPr>
        <w:tc>
          <w:tcPr>
            <w:tcW w:w="1276" w:type="dxa"/>
            <w:vMerge/>
            <w:tcPrChange w:id="271" w:author="엄제윤" w:date="2021-03-01T15:00:00Z">
              <w:tcPr>
                <w:tcW w:w="1129" w:type="dxa"/>
                <w:vMerge/>
              </w:tcPr>
            </w:tcPrChange>
          </w:tcPr>
          <w:p w14:paraId="180094B8" w14:textId="77777777" w:rsidR="00D036D9" w:rsidRDefault="00D036D9" w:rsidP="00EE5CA3">
            <w:pPr>
              <w:rPr>
                <w:ins w:id="272" w:author="엄제윤" w:date="2021-03-01T14:49:00Z"/>
              </w:rPr>
            </w:pPr>
          </w:p>
        </w:tc>
        <w:tc>
          <w:tcPr>
            <w:tcW w:w="1843" w:type="dxa"/>
            <w:tcPrChange w:id="273" w:author="엄제윤" w:date="2021-03-01T15:00:00Z">
              <w:tcPr>
                <w:tcW w:w="1843" w:type="dxa"/>
              </w:tcPr>
            </w:tcPrChange>
          </w:tcPr>
          <w:p w14:paraId="69561615" w14:textId="77777777" w:rsidR="00D036D9" w:rsidRPr="0083617E" w:rsidRDefault="00D036D9" w:rsidP="00EE5CA3">
            <w:pPr>
              <w:rPr>
                <w:ins w:id="274" w:author="엄제윤" w:date="2021-03-01T14:49:00Z"/>
              </w:rPr>
            </w:pPr>
            <w:ins w:id="275" w:author="엄제윤" w:date="2021-03-01T14:49:00Z">
              <w:r>
                <w:rPr>
                  <w:rFonts w:hint="eastAsia"/>
                </w:rPr>
                <w:t>+</w:t>
              </w:r>
              <w:r>
                <w:t xml:space="preserve"> </w:t>
              </w:r>
              <w:r>
                <w:rPr>
                  <w:rFonts w:hint="eastAsia"/>
                </w:rPr>
                <w:t>버튼</w:t>
              </w:r>
            </w:ins>
          </w:p>
        </w:tc>
        <w:tc>
          <w:tcPr>
            <w:tcW w:w="6044" w:type="dxa"/>
            <w:tcPrChange w:id="276" w:author="엄제윤" w:date="2021-03-01T15:00:00Z">
              <w:tcPr>
                <w:tcW w:w="6044" w:type="dxa"/>
              </w:tcPr>
            </w:tcPrChange>
          </w:tcPr>
          <w:p w14:paraId="269A0929" w14:textId="77777777" w:rsidR="00D036D9" w:rsidRDefault="00D036D9" w:rsidP="00EE5CA3">
            <w:pPr>
              <w:rPr>
                <w:ins w:id="277" w:author="엄제윤" w:date="2021-03-01T14:49:00Z"/>
              </w:rPr>
            </w:pPr>
            <w:ins w:id="278" w:author="엄제윤" w:date="2021-03-01T14:49:00Z">
              <w:r>
                <w:rPr>
                  <w:rFonts w:hint="eastAsia"/>
                </w:rPr>
                <w:t xml:space="preserve">상단 우측에 </w:t>
              </w:r>
              <w:r>
                <w:t xml:space="preserve">+ </w:t>
              </w:r>
              <w:r>
                <w:rPr>
                  <w:rFonts w:hint="eastAsia"/>
                </w:rPr>
                <w:t xml:space="preserve">버튼을 클릭하면 </w:t>
              </w:r>
              <w:r>
                <w:t>10</w:t>
              </w:r>
              <w:r>
                <w:rPr>
                  <w:rFonts w:hint="eastAsia"/>
                </w:rPr>
                <w:t>개 게시글 보다 추가적으로 순차적 배열 형식으로 게시글을 보여준다.</w:t>
              </w:r>
            </w:ins>
          </w:p>
        </w:tc>
      </w:tr>
    </w:tbl>
    <w:p w14:paraId="6BD88010" w14:textId="030E2EB4" w:rsidR="00D036D9" w:rsidRDefault="00D036D9" w:rsidP="00D036D9">
      <w:pPr>
        <w:jc w:val="left"/>
        <w:rPr>
          <w:ins w:id="279" w:author="엄제윤" w:date="2021-03-01T14:49:00Z"/>
        </w:rPr>
      </w:pPr>
    </w:p>
    <w:tbl>
      <w:tblPr>
        <w:tblStyle w:val="a3"/>
        <w:tblW w:w="9214" w:type="dxa"/>
        <w:tblInd w:w="-147" w:type="dxa"/>
        <w:tblLook w:val="04A0" w:firstRow="1" w:lastRow="0" w:firstColumn="1" w:lastColumn="0" w:noHBand="0" w:noVBand="1"/>
        <w:tblPrChange w:id="280" w:author="엄제윤" w:date="2021-03-01T15:00:00Z">
          <w:tblPr>
            <w:tblStyle w:val="a3"/>
            <w:tblW w:w="9214" w:type="dxa"/>
            <w:tblInd w:w="-147" w:type="dxa"/>
            <w:tblLook w:val="04A0" w:firstRow="1" w:lastRow="0" w:firstColumn="1" w:lastColumn="0" w:noHBand="0" w:noVBand="1"/>
          </w:tblPr>
        </w:tblPrChange>
      </w:tblPr>
      <w:tblGrid>
        <w:gridCol w:w="1276"/>
        <w:gridCol w:w="1843"/>
        <w:gridCol w:w="6095"/>
        <w:tblGridChange w:id="281">
          <w:tblGrid>
            <w:gridCol w:w="1276"/>
            <w:gridCol w:w="1843"/>
            <w:gridCol w:w="6044"/>
            <w:gridCol w:w="51"/>
          </w:tblGrid>
        </w:tblGridChange>
      </w:tblGrid>
      <w:tr w:rsidR="00D036D9" w14:paraId="5D5F545F" w14:textId="77777777" w:rsidTr="002331F8">
        <w:trPr>
          <w:ins w:id="282" w:author="엄제윤" w:date="2021-03-01T14:49:00Z"/>
          <w:trPrChange w:id="283" w:author="엄제윤" w:date="2021-03-01T15:00:00Z">
            <w:trPr>
              <w:gridAfter w:val="0"/>
              <w:wAfter w:w="51" w:type="dxa"/>
            </w:trPr>
          </w:trPrChange>
        </w:trPr>
        <w:tc>
          <w:tcPr>
            <w:tcW w:w="1276" w:type="dxa"/>
            <w:tcPrChange w:id="284" w:author="엄제윤" w:date="2021-03-01T15:00:00Z">
              <w:tcPr>
                <w:tcW w:w="1276" w:type="dxa"/>
              </w:tcPr>
            </w:tcPrChange>
          </w:tcPr>
          <w:p w14:paraId="0C37B053" w14:textId="77777777" w:rsidR="00D036D9" w:rsidRDefault="00D036D9" w:rsidP="00EE5CA3">
            <w:pPr>
              <w:rPr>
                <w:ins w:id="285" w:author="엄제윤" w:date="2021-03-01T14:49:00Z"/>
              </w:rPr>
            </w:pPr>
            <w:ins w:id="286" w:author="엄제윤" w:date="2021-03-01T14:49:00Z">
              <w:r>
                <w:rPr>
                  <w:rFonts w:hint="eastAsia"/>
                </w:rPr>
                <w:t>주요메뉴</w:t>
              </w:r>
            </w:ins>
          </w:p>
        </w:tc>
        <w:tc>
          <w:tcPr>
            <w:tcW w:w="1843" w:type="dxa"/>
            <w:tcPrChange w:id="287" w:author="엄제윤" w:date="2021-03-01T15:00:00Z">
              <w:tcPr>
                <w:tcW w:w="1843" w:type="dxa"/>
              </w:tcPr>
            </w:tcPrChange>
          </w:tcPr>
          <w:p w14:paraId="4F742A2E" w14:textId="77777777" w:rsidR="00D036D9" w:rsidRDefault="00D036D9" w:rsidP="00EE5CA3">
            <w:pPr>
              <w:rPr>
                <w:ins w:id="288" w:author="엄제윤" w:date="2021-03-01T14:49:00Z"/>
              </w:rPr>
            </w:pPr>
            <w:ins w:id="289" w:author="엄제윤" w:date="2021-03-01T14:49:00Z">
              <w:r>
                <w:rPr>
                  <w:rFonts w:hint="eastAsia"/>
                </w:rPr>
                <w:t>하위메뉴 및 기능</w:t>
              </w:r>
            </w:ins>
          </w:p>
        </w:tc>
        <w:tc>
          <w:tcPr>
            <w:tcW w:w="6095" w:type="dxa"/>
            <w:tcPrChange w:id="290" w:author="엄제윤" w:date="2021-03-01T15:00:00Z">
              <w:tcPr>
                <w:tcW w:w="6044" w:type="dxa"/>
              </w:tcPr>
            </w:tcPrChange>
          </w:tcPr>
          <w:p w14:paraId="3683123C" w14:textId="77777777" w:rsidR="00D036D9" w:rsidRDefault="00D036D9" w:rsidP="00EE5CA3">
            <w:pPr>
              <w:rPr>
                <w:ins w:id="291" w:author="엄제윤" w:date="2021-03-01T14:49:00Z"/>
              </w:rPr>
            </w:pPr>
            <w:ins w:id="292" w:author="엄제윤" w:date="2021-03-01T14:49:00Z">
              <w:r>
                <w:rPr>
                  <w:rFonts w:hint="eastAsia"/>
                </w:rPr>
                <w:t>설명</w:t>
              </w:r>
            </w:ins>
          </w:p>
        </w:tc>
      </w:tr>
      <w:tr w:rsidR="00D036D9" w14:paraId="7426B175" w14:textId="77777777" w:rsidTr="002331F8">
        <w:trPr>
          <w:ins w:id="293" w:author="엄제윤" w:date="2021-03-01T14:49:00Z"/>
        </w:trPr>
        <w:tc>
          <w:tcPr>
            <w:tcW w:w="1276" w:type="dxa"/>
            <w:vMerge w:val="restart"/>
            <w:tcPrChange w:id="294" w:author="엄제윤" w:date="2021-03-01T15:00:00Z">
              <w:tcPr>
                <w:tcW w:w="1276" w:type="dxa"/>
                <w:vMerge w:val="restart"/>
              </w:tcPr>
            </w:tcPrChange>
          </w:tcPr>
          <w:p w14:paraId="404CF563" w14:textId="77777777" w:rsidR="00D036D9" w:rsidRDefault="00D036D9" w:rsidP="00EE5CA3">
            <w:pPr>
              <w:rPr>
                <w:ins w:id="295" w:author="엄제윤" w:date="2021-03-01T14:54:00Z"/>
              </w:rPr>
            </w:pPr>
          </w:p>
          <w:p w14:paraId="2D34B2C7" w14:textId="636EB90B" w:rsidR="00D036D9" w:rsidRDefault="00D036D9">
            <w:pPr>
              <w:rPr>
                <w:ins w:id="296" w:author="엄제윤" w:date="2021-03-01T14:49:00Z"/>
              </w:rPr>
            </w:pPr>
            <w:ins w:id="297" w:author="엄제윤" w:date="2021-03-01T14:49:00Z">
              <w:r>
                <w:rPr>
                  <w:rFonts w:hint="eastAsia"/>
                </w:rPr>
                <w:t>카테고리</w:t>
              </w:r>
            </w:ins>
          </w:p>
        </w:tc>
        <w:tc>
          <w:tcPr>
            <w:tcW w:w="1843" w:type="dxa"/>
            <w:tcPrChange w:id="298" w:author="엄제윤" w:date="2021-03-01T15:00:00Z">
              <w:tcPr>
                <w:tcW w:w="1843" w:type="dxa"/>
              </w:tcPr>
            </w:tcPrChange>
          </w:tcPr>
          <w:p w14:paraId="59BB5635" w14:textId="77777777" w:rsidR="00D036D9" w:rsidRDefault="00D036D9" w:rsidP="00EE5CA3">
            <w:pPr>
              <w:rPr>
                <w:ins w:id="299" w:author="엄제윤" w:date="2021-03-01T14:49:00Z"/>
              </w:rPr>
            </w:pPr>
            <w:ins w:id="300" w:author="엄제윤" w:date="2021-03-01T14:49:00Z">
              <w:r>
                <w:rPr>
                  <w:rFonts w:hint="eastAsia"/>
                </w:rPr>
                <w:t>1학년 게시판</w:t>
              </w:r>
            </w:ins>
          </w:p>
        </w:tc>
        <w:tc>
          <w:tcPr>
            <w:tcW w:w="6095" w:type="dxa"/>
            <w:tcPrChange w:id="301" w:author="엄제윤" w:date="2021-03-01T15:00:00Z">
              <w:tcPr>
                <w:tcW w:w="6095" w:type="dxa"/>
                <w:gridSpan w:val="2"/>
              </w:tcPr>
            </w:tcPrChange>
          </w:tcPr>
          <w:p w14:paraId="02E707E6" w14:textId="77777777" w:rsidR="00D036D9" w:rsidRDefault="00D036D9" w:rsidP="00EE5CA3">
            <w:pPr>
              <w:rPr>
                <w:ins w:id="302" w:author="엄제윤" w:date="2021-03-01T14:49:00Z"/>
              </w:rPr>
            </w:pPr>
            <w:ins w:id="303" w:author="엄제윤" w:date="2021-03-01T14:49:00Z">
              <w:r>
                <w:rPr>
                  <w:rFonts w:hint="eastAsia"/>
                </w:rPr>
                <w:t>1학년 등급인 유저들이 사용하는 게시판</w:t>
              </w:r>
            </w:ins>
          </w:p>
        </w:tc>
      </w:tr>
      <w:tr w:rsidR="00D036D9" w14:paraId="3649CE28" w14:textId="77777777" w:rsidTr="002331F8">
        <w:trPr>
          <w:ins w:id="304" w:author="엄제윤" w:date="2021-03-01T14:49:00Z"/>
        </w:trPr>
        <w:tc>
          <w:tcPr>
            <w:tcW w:w="1276" w:type="dxa"/>
            <w:vMerge/>
            <w:tcPrChange w:id="305" w:author="엄제윤" w:date="2021-03-01T15:00:00Z">
              <w:tcPr>
                <w:tcW w:w="1276" w:type="dxa"/>
                <w:vMerge/>
              </w:tcPr>
            </w:tcPrChange>
          </w:tcPr>
          <w:p w14:paraId="0B72CA79" w14:textId="77777777" w:rsidR="00D036D9" w:rsidRDefault="00D036D9" w:rsidP="00EE5CA3">
            <w:pPr>
              <w:rPr>
                <w:ins w:id="306" w:author="엄제윤" w:date="2021-03-01T14:49:00Z"/>
              </w:rPr>
            </w:pPr>
          </w:p>
        </w:tc>
        <w:tc>
          <w:tcPr>
            <w:tcW w:w="1843" w:type="dxa"/>
            <w:tcPrChange w:id="307" w:author="엄제윤" w:date="2021-03-01T15:00:00Z">
              <w:tcPr>
                <w:tcW w:w="1843" w:type="dxa"/>
              </w:tcPr>
            </w:tcPrChange>
          </w:tcPr>
          <w:p w14:paraId="4DCE3CD4" w14:textId="1E84BEED" w:rsidR="00D036D9" w:rsidRPr="0083617E" w:rsidRDefault="00D036D9" w:rsidP="00EE5CA3">
            <w:pPr>
              <w:rPr>
                <w:ins w:id="308" w:author="엄제윤" w:date="2021-03-01T14:49:00Z"/>
              </w:rPr>
            </w:pPr>
            <w:ins w:id="309" w:author="엄제윤" w:date="2021-03-01T14:51:00Z">
              <w:r>
                <w:rPr>
                  <w:rFonts w:hint="eastAsia"/>
                </w:rPr>
                <w:t>2학년 게시판</w:t>
              </w:r>
            </w:ins>
          </w:p>
        </w:tc>
        <w:tc>
          <w:tcPr>
            <w:tcW w:w="6095" w:type="dxa"/>
            <w:tcPrChange w:id="310" w:author="엄제윤" w:date="2021-03-01T15:00:00Z">
              <w:tcPr>
                <w:tcW w:w="6095" w:type="dxa"/>
                <w:gridSpan w:val="2"/>
              </w:tcPr>
            </w:tcPrChange>
          </w:tcPr>
          <w:p w14:paraId="7C0065AE" w14:textId="613B096E" w:rsidR="00D036D9" w:rsidRDefault="00D036D9" w:rsidP="00EE5CA3">
            <w:pPr>
              <w:rPr>
                <w:ins w:id="311" w:author="엄제윤" w:date="2021-03-01T14:49:00Z"/>
              </w:rPr>
            </w:pPr>
            <w:ins w:id="312" w:author="엄제윤" w:date="2021-03-01T14:51:00Z">
              <w:r>
                <w:rPr>
                  <w:rFonts w:hint="eastAsia"/>
                </w:rPr>
                <w:t>2학년 등급인 유저들이 사용하는 게시판</w:t>
              </w:r>
            </w:ins>
          </w:p>
        </w:tc>
      </w:tr>
      <w:tr w:rsidR="00D036D9" w14:paraId="2263C1FC" w14:textId="77777777" w:rsidTr="002331F8">
        <w:trPr>
          <w:ins w:id="313" w:author="엄제윤" w:date="2021-03-01T14:52:00Z"/>
        </w:trPr>
        <w:tc>
          <w:tcPr>
            <w:tcW w:w="1276" w:type="dxa"/>
            <w:vMerge/>
            <w:tcPrChange w:id="314" w:author="엄제윤" w:date="2021-03-01T15:00:00Z">
              <w:tcPr>
                <w:tcW w:w="1276" w:type="dxa"/>
                <w:vMerge/>
              </w:tcPr>
            </w:tcPrChange>
          </w:tcPr>
          <w:p w14:paraId="5A1CFD2A" w14:textId="77777777" w:rsidR="00D036D9" w:rsidRDefault="00D036D9" w:rsidP="00EE5CA3">
            <w:pPr>
              <w:rPr>
                <w:ins w:id="315" w:author="엄제윤" w:date="2021-03-01T14:52:00Z"/>
              </w:rPr>
            </w:pPr>
          </w:p>
        </w:tc>
        <w:tc>
          <w:tcPr>
            <w:tcW w:w="1843" w:type="dxa"/>
            <w:tcPrChange w:id="316" w:author="엄제윤" w:date="2021-03-01T15:00:00Z">
              <w:tcPr>
                <w:tcW w:w="1843" w:type="dxa"/>
              </w:tcPr>
            </w:tcPrChange>
          </w:tcPr>
          <w:p w14:paraId="25292254" w14:textId="4DCDBB0A" w:rsidR="00D036D9" w:rsidRDefault="00D036D9" w:rsidP="00EE5CA3">
            <w:pPr>
              <w:rPr>
                <w:ins w:id="317" w:author="엄제윤" w:date="2021-03-01T14:52:00Z"/>
              </w:rPr>
            </w:pPr>
            <w:ins w:id="318" w:author="엄제윤" w:date="2021-03-01T14:52:00Z">
              <w:r>
                <w:rPr>
                  <w:rFonts w:hint="eastAsia"/>
                </w:rPr>
                <w:t>3학년 게시판</w:t>
              </w:r>
            </w:ins>
          </w:p>
        </w:tc>
        <w:tc>
          <w:tcPr>
            <w:tcW w:w="6095" w:type="dxa"/>
            <w:tcPrChange w:id="319" w:author="엄제윤" w:date="2021-03-01T15:00:00Z">
              <w:tcPr>
                <w:tcW w:w="6095" w:type="dxa"/>
                <w:gridSpan w:val="2"/>
              </w:tcPr>
            </w:tcPrChange>
          </w:tcPr>
          <w:p w14:paraId="3616C3D6" w14:textId="11A9D0D4" w:rsidR="00D036D9" w:rsidRDefault="00D036D9" w:rsidP="00EE5CA3">
            <w:pPr>
              <w:rPr>
                <w:ins w:id="320" w:author="엄제윤" w:date="2021-03-01T14:52:00Z"/>
              </w:rPr>
            </w:pPr>
            <w:ins w:id="321" w:author="엄제윤" w:date="2021-03-01T14:52:00Z">
              <w:r>
                <w:rPr>
                  <w:rFonts w:hint="eastAsia"/>
                </w:rPr>
                <w:t>3학년 등급인 유저들이 사용하는 게시판</w:t>
              </w:r>
            </w:ins>
          </w:p>
        </w:tc>
      </w:tr>
      <w:tr w:rsidR="00D036D9" w14:paraId="1A6A2548" w14:textId="77777777" w:rsidTr="002331F8">
        <w:trPr>
          <w:ins w:id="322" w:author="엄제윤" w:date="2021-03-01T14:52:00Z"/>
        </w:trPr>
        <w:tc>
          <w:tcPr>
            <w:tcW w:w="1276" w:type="dxa"/>
            <w:vMerge/>
            <w:tcPrChange w:id="323" w:author="엄제윤" w:date="2021-03-01T15:00:00Z">
              <w:tcPr>
                <w:tcW w:w="1276" w:type="dxa"/>
                <w:vMerge/>
              </w:tcPr>
            </w:tcPrChange>
          </w:tcPr>
          <w:p w14:paraId="34FF9FFD" w14:textId="77777777" w:rsidR="00D036D9" w:rsidRDefault="00D036D9" w:rsidP="00EE5CA3">
            <w:pPr>
              <w:rPr>
                <w:ins w:id="324" w:author="엄제윤" w:date="2021-03-01T14:52:00Z"/>
              </w:rPr>
            </w:pPr>
          </w:p>
        </w:tc>
        <w:tc>
          <w:tcPr>
            <w:tcW w:w="1843" w:type="dxa"/>
            <w:tcPrChange w:id="325" w:author="엄제윤" w:date="2021-03-01T15:00:00Z">
              <w:tcPr>
                <w:tcW w:w="1843" w:type="dxa"/>
              </w:tcPr>
            </w:tcPrChange>
          </w:tcPr>
          <w:p w14:paraId="4DA98181" w14:textId="41424C2E" w:rsidR="00D036D9" w:rsidRDefault="00D036D9" w:rsidP="00EE5CA3">
            <w:pPr>
              <w:rPr>
                <w:ins w:id="326" w:author="엄제윤" w:date="2021-03-01T14:52:00Z"/>
              </w:rPr>
            </w:pPr>
            <w:ins w:id="327" w:author="엄제윤" w:date="2021-03-01T14:52:00Z">
              <w:r>
                <w:rPr>
                  <w:rFonts w:hint="eastAsia"/>
                </w:rPr>
                <w:t>4학년 게시</w:t>
              </w:r>
            </w:ins>
            <w:ins w:id="328" w:author="엄제윤" w:date="2021-03-01T14:53:00Z">
              <w:r>
                <w:rPr>
                  <w:rFonts w:hint="eastAsia"/>
                </w:rPr>
                <w:t>판</w:t>
              </w:r>
            </w:ins>
          </w:p>
        </w:tc>
        <w:tc>
          <w:tcPr>
            <w:tcW w:w="6095" w:type="dxa"/>
            <w:tcPrChange w:id="329" w:author="엄제윤" w:date="2021-03-01T15:00:00Z">
              <w:tcPr>
                <w:tcW w:w="6095" w:type="dxa"/>
                <w:gridSpan w:val="2"/>
              </w:tcPr>
            </w:tcPrChange>
          </w:tcPr>
          <w:p w14:paraId="7ADA0E79" w14:textId="5C3B912F" w:rsidR="00D036D9" w:rsidRDefault="00D036D9" w:rsidP="00EE5CA3">
            <w:pPr>
              <w:rPr>
                <w:ins w:id="330" w:author="엄제윤" w:date="2021-03-01T14:52:00Z"/>
              </w:rPr>
            </w:pPr>
            <w:ins w:id="331" w:author="엄제윤" w:date="2021-03-01T14:53:00Z">
              <w:r>
                <w:rPr>
                  <w:rFonts w:hint="eastAsia"/>
                </w:rPr>
                <w:t>4학년 등급인 유저들이 사용하는 게시판</w:t>
              </w:r>
            </w:ins>
          </w:p>
        </w:tc>
      </w:tr>
      <w:tr w:rsidR="00D036D9" w14:paraId="7D7605EB" w14:textId="77777777" w:rsidTr="002331F8">
        <w:trPr>
          <w:ins w:id="332" w:author="엄제윤" w:date="2021-03-01T14:49:00Z"/>
        </w:trPr>
        <w:tc>
          <w:tcPr>
            <w:tcW w:w="1276" w:type="dxa"/>
            <w:tcPrChange w:id="333" w:author="엄제윤" w:date="2021-03-01T15:00:00Z">
              <w:tcPr>
                <w:tcW w:w="1276" w:type="dxa"/>
              </w:tcPr>
            </w:tcPrChange>
          </w:tcPr>
          <w:p w14:paraId="48769771" w14:textId="77777777" w:rsidR="00D036D9" w:rsidRDefault="00D036D9" w:rsidP="00EE5CA3">
            <w:pPr>
              <w:rPr>
                <w:ins w:id="334" w:author="엄제윤" w:date="2021-03-01T14:49:00Z"/>
              </w:rPr>
            </w:pPr>
            <w:ins w:id="335" w:author="엄제윤" w:date="2021-03-01T14:49:00Z">
              <w:r>
                <w:rPr>
                  <w:rFonts w:hint="eastAsia"/>
                </w:rPr>
                <w:t xml:space="preserve">익명게시판 </w:t>
              </w:r>
            </w:ins>
          </w:p>
        </w:tc>
        <w:tc>
          <w:tcPr>
            <w:tcW w:w="7938" w:type="dxa"/>
            <w:gridSpan w:val="2"/>
            <w:tcPrChange w:id="336" w:author="엄제윤" w:date="2021-03-01T15:00:00Z">
              <w:tcPr>
                <w:tcW w:w="7938" w:type="dxa"/>
                <w:gridSpan w:val="3"/>
              </w:tcPr>
            </w:tcPrChange>
          </w:tcPr>
          <w:p w14:paraId="089CABC3" w14:textId="77777777" w:rsidR="00D036D9" w:rsidRDefault="00D036D9" w:rsidP="00EE5CA3">
            <w:pPr>
              <w:rPr>
                <w:ins w:id="337" w:author="엄제윤" w:date="2021-03-01T14:49:00Z"/>
              </w:rPr>
            </w:pPr>
            <w:ins w:id="338" w:author="엄제윤" w:date="2021-03-01T14:49:00Z">
              <w:r>
                <w:rPr>
                  <w:rFonts w:hint="eastAsia"/>
                </w:rPr>
                <w:t xml:space="preserve">유저들의 닉네임이 </w:t>
              </w:r>
              <w:proofErr w:type="spellStart"/>
              <w:r>
                <w:rPr>
                  <w:rFonts w:hint="eastAsia"/>
                </w:rPr>
                <w:t>들어나지</w:t>
              </w:r>
              <w:proofErr w:type="spellEnd"/>
              <w:r>
                <w:rPr>
                  <w:rFonts w:hint="eastAsia"/>
                </w:rPr>
                <w:t xml:space="preserve"> 않고 댓글 또한 비공개로 처리가 가능하다.</w:t>
              </w:r>
            </w:ins>
          </w:p>
        </w:tc>
      </w:tr>
      <w:tr w:rsidR="00D036D9" w14:paraId="47CC563F" w14:textId="77777777" w:rsidTr="002331F8">
        <w:trPr>
          <w:ins w:id="339" w:author="엄제윤" w:date="2021-03-01T14:54:00Z"/>
        </w:trPr>
        <w:tc>
          <w:tcPr>
            <w:tcW w:w="1276" w:type="dxa"/>
            <w:tcPrChange w:id="340" w:author="엄제윤" w:date="2021-03-01T15:00:00Z">
              <w:tcPr>
                <w:tcW w:w="1276" w:type="dxa"/>
              </w:tcPr>
            </w:tcPrChange>
          </w:tcPr>
          <w:p w14:paraId="3A030756" w14:textId="02AE057E" w:rsidR="00D036D9" w:rsidRDefault="002331F8" w:rsidP="00EE5CA3">
            <w:pPr>
              <w:rPr>
                <w:ins w:id="341" w:author="엄제윤" w:date="2021-03-01T14:54:00Z"/>
              </w:rPr>
            </w:pPr>
            <w:ins w:id="342" w:author="엄제윤" w:date="2021-03-01T14:57:00Z">
              <w:r>
                <w:rPr>
                  <w:rFonts w:hint="eastAsia"/>
                </w:rPr>
                <w:t>공지게시판</w:t>
              </w:r>
            </w:ins>
          </w:p>
        </w:tc>
        <w:tc>
          <w:tcPr>
            <w:tcW w:w="7938" w:type="dxa"/>
            <w:gridSpan w:val="2"/>
            <w:tcPrChange w:id="343" w:author="엄제윤" w:date="2021-03-01T15:00:00Z">
              <w:tcPr>
                <w:tcW w:w="7938" w:type="dxa"/>
                <w:gridSpan w:val="3"/>
              </w:tcPr>
            </w:tcPrChange>
          </w:tcPr>
          <w:p w14:paraId="213D4D54" w14:textId="5A7AE3FA" w:rsidR="00D036D9" w:rsidRDefault="002331F8" w:rsidP="00EE5CA3">
            <w:pPr>
              <w:rPr>
                <w:ins w:id="344" w:author="엄제윤" w:date="2021-03-01T14:54:00Z"/>
              </w:rPr>
            </w:pPr>
            <w:ins w:id="345" w:author="엄제윤" w:date="2021-03-01T14:57:00Z">
              <w:r>
                <w:rPr>
                  <w:rFonts w:hint="eastAsia"/>
                </w:rPr>
                <w:t xml:space="preserve">학과 </w:t>
              </w:r>
              <w:proofErr w:type="gramStart"/>
              <w:r>
                <w:rPr>
                  <w:rFonts w:hint="eastAsia"/>
                </w:rPr>
                <w:t xml:space="preserve">사무실 </w:t>
              </w:r>
              <w:r>
                <w:t>/</w:t>
              </w:r>
            </w:ins>
            <w:proofErr w:type="gramEnd"/>
            <w:ins w:id="346" w:author="엄제윤" w:date="2021-03-01T14:58:00Z">
              <w:r>
                <w:t xml:space="preserve"> </w:t>
              </w:r>
              <w:r>
                <w:rPr>
                  <w:rFonts w:hint="eastAsia"/>
                </w:rPr>
                <w:t xml:space="preserve">학생회장만 글 쓸 수 </w:t>
              </w:r>
              <w:proofErr w:type="spellStart"/>
              <w:r>
                <w:rPr>
                  <w:rFonts w:hint="eastAsia"/>
                </w:rPr>
                <w:t>있도록함</w:t>
              </w:r>
            </w:ins>
            <w:proofErr w:type="spellEnd"/>
            <w:ins w:id="347" w:author="엄제윤" w:date="2021-03-01T14:59:00Z">
              <w:r>
                <w:rPr>
                  <w:rFonts w:hint="eastAsia"/>
                </w:rPr>
                <w:t xml:space="preserve"> </w:t>
              </w:r>
              <w:r>
                <w:t xml:space="preserve">, </w:t>
              </w:r>
              <w:r>
                <w:rPr>
                  <w:rFonts w:hint="eastAsia"/>
                </w:rPr>
                <w:t xml:space="preserve">설문조사 </w:t>
              </w:r>
              <w:r>
                <w:t>Read</w:t>
              </w:r>
              <w:r>
                <w:rPr>
                  <w:rFonts w:hint="eastAsia"/>
                </w:rPr>
                <w:t>처</w:t>
              </w:r>
            </w:ins>
            <w:ins w:id="348" w:author="엄제윤" w:date="2021-03-01T15:00:00Z">
              <w:r>
                <w:rPr>
                  <w:rFonts w:hint="eastAsia"/>
                </w:rPr>
                <w:t xml:space="preserve">리 가능 </w:t>
              </w:r>
            </w:ins>
          </w:p>
        </w:tc>
      </w:tr>
    </w:tbl>
    <w:p w14:paraId="522262DE" w14:textId="27DC63E8" w:rsidR="00D036D9" w:rsidRDefault="00D036D9" w:rsidP="00D036D9">
      <w:pPr>
        <w:jc w:val="left"/>
        <w:rPr>
          <w:ins w:id="349" w:author="엄제윤" w:date="2021-03-01T15:00:00Z"/>
        </w:rPr>
      </w:pPr>
    </w:p>
    <w:tbl>
      <w:tblPr>
        <w:tblStyle w:val="a3"/>
        <w:tblW w:w="9163" w:type="dxa"/>
        <w:tblInd w:w="-147" w:type="dxa"/>
        <w:tblLook w:val="04A0" w:firstRow="1" w:lastRow="0" w:firstColumn="1" w:lastColumn="0" w:noHBand="0" w:noVBand="1"/>
        <w:tblPrChange w:id="350" w:author="엄제윤" w:date="2021-03-01T15:01:00Z">
          <w:tblPr>
            <w:tblStyle w:val="a3"/>
            <w:tblW w:w="9163" w:type="dxa"/>
            <w:tblInd w:w="-147" w:type="dxa"/>
            <w:tblLook w:val="04A0" w:firstRow="1" w:lastRow="0" w:firstColumn="1" w:lastColumn="0" w:noHBand="0" w:noVBand="1"/>
          </w:tblPr>
        </w:tblPrChange>
      </w:tblPr>
      <w:tblGrid>
        <w:gridCol w:w="1135"/>
        <w:gridCol w:w="1984"/>
        <w:gridCol w:w="6044"/>
        <w:tblGridChange w:id="351">
          <w:tblGrid>
            <w:gridCol w:w="1276"/>
            <w:gridCol w:w="1843"/>
            <w:gridCol w:w="6044"/>
          </w:tblGrid>
        </w:tblGridChange>
      </w:tblGrid>
      <w:tr w:rsidR="002331F8" w14:paraId="0E9707A2" w14:textId="77777777" w:rsidTr="002331F8">
        <w:trPr>
          <w:ins w:id="352" w:author="엄제윤" w:date="2021-03-01T15:00:00Z"/>
        </w:trPr>
        <w:tc>
          <w:tcPr>
            <w:tcW w:w="1135" w:type="dxa"/>
            <w:tcPrChange w:id="353" w:author="엄제윤" w:date="2021-03-01T15:01:00Z">
              <w:tcPr>
                <w:tcW w:w="1276" w:type="dxa"/>
              </w:tcPr>
            </w:tcPrChange>
          </w:tcPr>
          <w:p w14:paraId="69C7A562" w14:textId="77777777" w:rsidR="002331F8" w:rsidRDefault="002331F8" w:rsidP="00EE5CA3">
            <w:pPr>
              <w:rPr>
                <w:ins w:id="354" w:author="엄제윤" w:date="2021-03-01T15:00:00Z"/>
              </w:rPr>
            </w:pPr>
            <w:ins w:id="355" w:author="엄제윤" w:date="2021-03-01T15:00:00Z">
              <w:r>
                <w:rPr>
                  <w:rFonts w:hint="eastAsia"/>
                </w:rPr>
                <w:t>주요메뉴</w:t>
              </w:r>
            </w:ins>
          </w:p>
        </w:tc>
        <w:tc>
          <w:tcPr>
            <w:tcW w:w="1984" w:type="dxa"/>
            <w:tcPrChange w:id="356" w:author="엄제윤" w:date="2021-03-01T15:01:00Z">
              <w:tcPr>
                <w:tcW w:w="1843" w:type="dxa"/>
              </w:tcPr>
            </w:tcPrChange>
          </w:tcPr>
          <w:p w14:paraId="2B208096" w14:textId="77777777" w:rsidR="002331F8" w:rsidRDefault="002331F8" w:rsidP="00EE5CA3">
            <w:pPr>
              <w:rPr>
                <w:ins w:id="357" w:author="엄제윤" w:date="2021-03-01T15:00:00Z"/>
              </w:rPr>
            </w:pPr>
            <w:ins w:id="358" w:author="엄제윤" w:date="2021-03-01T15:00:00Z">
              <w:r>
                <w:rPr>
                  <w:rFonts w:hint="eastAsia"/>
                </w:rPr>
                <w:t>하위메뉴 및 기능</w:t>
              </w:r>
            </w:ins>
          </w:p>
        </w:tc>
        <w:tc>
          <w:tcPr>
            <w:tcW w:w="6044" w:type="dxa"/>
            <w:tcPrChange w:id="359" w:author="엄제윤" w:date="2021-03-01T15:01:00Z">
              <w:tcPr>
                <w:tcW w:w="6044" w:type="dxa"/>
              </w:tcPr>
            </w:tcPrChange>
          </w:tcPr>
          <w:p w14:paraId="18F1C81F" w14:textId="77777777" w:rsidR="002331F8" w:rsidRDefault="002331F8" w:rsidP="00EE5CA3">
            <w:pPr>
              <w:rPr>
                <w:ins w:id="360" w:author="엄제윤" w:date="2021-03-01T15:00:00Z"/>
              </w:rPr>
            </w:pPr>
            <w:ins w:id="361" w:author="엄제윤" w:date="2021-03-01T15:00:00Z">
              <w:r>
                <w:rPr>
                  <w:rFonts w:hint="eastAsia"/>
                </w:rPr>
                <w:t>설명</w:t>
              </w:r>
            </w:ins>
          </w:p>
        </w:tc>
      </w:tr>
      <w:tr w:rsidR="002331F8" w14:paraId="5AD559F2" w14:textId="77777777" w:rsidTr="002331F8">
        <w:trPr>
          <w:ins w:id="362" w:author="엄제윤" w:date="2021-03-01T15:00:00Z"/>
        </w:trPr>
        <w:tc>
          <w:tcPr>
            <w:tcW w:w="1135" w:type="dxa"/>
            <w:vMerge w:val="restart"/>
            <w:tcPrChange w:id="363" w:author="엄제윤" w:date="2021-03-01T15:01:00Z">
              <w:tcPr>
                <w:tcW w:w="1276" w:type="dxa"/>
                <w:vMerge w:val="restart"/>
              </w:tcPr>
            </w:tcPrChange>
          </w:tcPr>
          <w:p w14:paraId="530C986F" w14:textId="77777777" w:rsidR="002331F8" w:rsidRDefault="002331F8" w:rsidP="00EE5CA3">
            <w:pPr>
              <w:rPr>
                <w:ins w:id="364" w:author="엄제윤" w:date="2021-03-01T15:00:00Z"/>
              </w:rPr>
            </w:pPr>
            <w:ins w:id="365" w:author="엄제윤" w:date="2021-03-01T15:00:00Z">
              <w:r>
                <w:rPr>
                  <w:rFonts w:hint="eastAsia"/>
                </w:rPr>
                <w:t>카테고리</w:t>
              </w:r>
            </w:ins>
          </w:p>
        </w:tc>
        <w:tc>
          <w:tcPr>
            <w:tcW w:w="1984" w:type="dxa"/>
            <w:tcPrChange w:id="366" w:author="엄제윤" w:date="2021-03-01T15:01:00Z">
              <w:tcPr>
                <w:tcW w:w="1843" w:type="dxa"/>
              </w:tcPr>
            </w:tcPrChange>
          </w:tcPr>
          <w:p w14:paraId="2540B836" w14:textId="77777777" w:rsidR="002331F8" w:rsidRDefault="002331F8" w:rsidP="00EE5CA3">
            <w:pPr>
              <w:rPr>
                <w:ins w:id="367" w:author="엄제윤" w:date="2021-03-01T15:00:00Z"/>
              </w:rPr>
            </w:pPr>
            <w:ins w:id="368" w:author="엄제윤" w:date="2021-03-01T15:00:00Z">
              <w:r>
                <w:rPr>
                  <w:rFonts w:hint="eastAsia"/>
                </w:rPr>
                <w:t>Q</w:t>
              </w:r>
              <w:r>
                <w:t xml:space="preserve">NA </w:t>
              </w:r>
              <w:r>
                <w:rPr>
                  <w:rFonts w:hint="eastAsia"/>
                </w:rPr>
                <w:t>게시판</w:t>
              </w:r>
            </w:ins>
          </w:p>
        </w:tc>
        <w:tc>
          <w:tcPr>
            <w:tcW w:w="6044" w:type="dxa"/>
            <w:tcPrChange w:id="369" w:author="엄제윤" w:date="2021-03-01T15:01:00Z">
              <w:tcPr>
                <w:tcW w:w="6044" w:type="dxa"/>
              </w:tcPr>
            </w:tcPrChange>
          </w:tcPr>
          <w:p w14:paraId="3EE7B9F2" w14:textId="77777777" w:rsidR="002331F8" w:rsidRDefault="002331F8" w:rsidP="00EE5CA3">
            <w:pPr>
              <w:rPr>
                <w:ins w:id="370" w:author="엄제윤" w:date="2021-03-01T15:00:00Z"/>
              </w:rPr>
            </w:pPr>
            <w:ins w:id="371" w:author="엄제윤" w:date="2021-03-01T15:00:00Z">
              <w:r>
                <w:rPr>
                  <w:rFonts w:hint="eastAsia"/>
                </w:rPr>
                <w:t xml:space="preserve">정형적인 지식들이 </w:t>
              </w:r>
              <w:proofErr w:type="gramStart"/>
              <w:r>
                <w:rPr>
                  <w:rFonts w:hint="eastAsia"/>
                </w:rPr>
                <w:t>기입 되어</w:t>
              </w:r>
              <w:proofErr w:type="gramEnd"/>
              <w:r>
                <w:rPr>
                  <w:rFonts w:hint="eastAsia"/>
                </w:rPr>
                <w:t xml:space="preserve"> 있어 있고 질문과 답변 형식으로 구성되어 있다.</w:t>
              </w:r>
            </w:ins>
          </w:p>
        </w:tc>
      </w:tr>
      <w:tr w:rsidR="002331F8" w14:paraId="69B948B0" w14:textId="77777777" w:rsidTr="002331F8">
        <w:trPr>
          <w:ins w:id="372" w:author="엄제윤" w:date="2021-03-01T15:00:00Z"/>
        </w:trPr>
        <w:tc>
          <w:tcPr>
            <w:tcW w:w="1135" w:type="dxa"/>
            <w:vMerge/>
            <w:tcPrChange w:id="373" w:author="엄제윤" w:date="2021-03-01T15:01:00Z">
              <w:tcPr>
                <w:tcW w:w="1276" w:type="dxa"/>
                <w:vMerge/>
              </w:tcPr>
            </w:tcPrChange>
          </w:tcPr>
          <w:p w14:paraId="45E87B5F" w14:textId="77777777" w:rsidR="002331F8" w:rsidRDefault="002331F8" w:rsidP="00EE5CA3">
            <w:pPr>
              <w:rPr>
                <w:ins w:id="374" w:author="엄제윤" w:date="2021-03-01T15:00:00Z"/>
              </w:rPr>
            </w:pPr>
          </w:p>
        </w:tc>
        <w:tc>
          <w:tcPr>
            <w:tcW w:w="1984" w:type="dxa"/>
            <w:tcPrChange w:id="375" w:author="엄제윤" w:date="2021-03-01T15:01:00Z">
              <w:tcPr>
                <w:tcW w:w="1843" w:type="dxa"/>
              </w:tcPr>
            </w:tcPrChange>
          </w:tcPr>
          <w:p w14:paraId="02D1B8EB" w14:textId="77777777" w:rsidR="002331F8" w:rsidRPr="0083617E" w:rsidRDefault="002331F8" w:rsidP="00EE5CA3">
            <w:pPr>
              <w:rPr>
                <w:ins w:id="376" w:author="엄제윤" w:date="2021-03-01T15:00:00Z"/>
              </w:rPr>
            </w:pPr>
            <w:ins w:id="377" w:author="엄제윤" w:date="2021-03-01T15:00:00Z">
              <w:r>
                <w:rPr>
                  <w:rFonts w:hint="eastAsia"/>
                </w:rPr>
                <w:t>검색</w:t>
              </w:r>
            </w:ins>
          </w:p>
        </w:tc>
        <w:tc>
          <w:tcPr>
            <w:tcW w:w="6044" w:type="dxa"/>
            <w:tcPrChange w:id="378" w:author="엄제윤" w:date="2021-03-01T15:01:00Z">
              <w:tcPr>
                <w:tcW w:w="6044" w:type="dxa"/>
              </w:tcPr>
            </w:tcPrChange>
          </w:tcPr>
          <w:p w14:paraId="42AFB4D6" w14:textId="77777777" w:rsidR="002331F8" w:rsidRDefault="002331F8" w:rsidP="00EE5CA3">
            <w:pPr>
              <w:rPr>
                <w:ins w:id="379" w:author="엄제윤" w:date="2021-03-01T15:00:00Z"/>
              </w:rPr>
            </w:pPr>
            <w:ins w:id="380" w:author="엄제윤" w:date="2021-03-01T15:00:00Z">
              <w:r>
                <w:rPr>
                  <w:rFonts w:hint="eastAsia"/>
                </w:rPr>
                <w:t>많은 데이터 중에 자신이 원하는 질문 혹은 답변을 찾을 수 있게 해준다.</w:t>
              </w:r>
              <w:r>
                <w:t xml:space="preserve"> </w:t>
              </w:r>
            </w:ins>
          </w:p>
        </w:tc>
      </w:tr>
    </w:tbl>
    <w:p w14:paraId="4CF18D54" w14:textId="513469B8" w:rsidR="002331F8" w:rsidRDefault="002331F8">
      <w:pPr>
        <w:jc w:val="left"/>
        <w:rPr>
          <w:ins w:id="381" w:author="LeeSungHo" w:date="2021-03-01T15:06:00Z"/>
        </w:rPr>
      </w:pPr>
    </w:p>
    <w:p w14:paraId="18CBF2CE" w14:textId="11CA457E" w:rsidR="001E38EA" w:rsidRDefault="001E38EA" w:rsidP="001E38EA">
      <w:pPr>
        <w:rPr>
          <w:ins w:id="382" w:author="LeeSungHo" w:date="2021-03-01T15:16:00Z"/>
        </w:rPr>
      </w:pPr>
    </w:p>
    <w:tbl>
      <w:tblPr>
        <w:tblStyle w:val="a3"/>
        <w:tblW w:w="9163" w:type="dxa"/>
        <w:tblInd w:w="-147" w:type="dxa"/>
        <w:tblLook w:val="04A0" w:firstRow="1" w:lastRow="0" w:firstColumn="1" w:lastColumn="0" w:noHBand="0" w:noVBand="1"/>
      </w:tblPr>
      <w:tblGrid>
        <w:gridCol w:w="1135"/>
        <w:gridCol w:w="1984"/>
        <w:gridCol w:w="6044"/>
        <w:tblGridChange w:id="383">
          <w:tblGrid>
            <w:gridCol w:w="735"/>
            <w:gridCol w:w="400"/>
            <w:gridCol w:w="735"/>
            <w:gridCol w:w="1249"/>
            <w:gridCol w:w="735"/>
            <w:gridCol w:w="5309"/>
            <w:gridCol w:w="735"/>
          </w:tblGrid>
        </w:tblGridChange>
      </w:tblGrid>
      <w:tr w:rsidR="001E38EA" w14:paraId="72CA3FC3" w14:textId="77777777" w:rsidTr="004C7CAF">
        <w:trPr>
          <w:ins w:id="384" w:author="LeeSungHo" w:date="2021-03-01T15:16:00Z"/>
        </w:trPr>
        <w:tc>
          <w:tcPr>
            <w:tcW w:w="1135" w:type="dxa"/>
          </w:tcPr>
          <w:p w14:paraId="6DA4FED6" w14:textId="77777777" w:rsidR="001E38EA" w:rsidRDefault="001E38EA" w:rsidP="004C7CAF">
            <w:pPr>
              <w:rPr>
                <w:ins w:id="385" w:author="LeeSungHo" w:date="2021-03-01T15:16:00Z"/>
              </w:rPr>
            </w:pPr>
            <w:ins w:id="386" w:author="LeeSungHo" w:date="2021-03-01T15:16:00Z">
              <w:r>
                <w:rPr>
                  <w:rFonts w:hint="eastAsia"/>
                </w:rPr>
                <w:t>주요메뉴</w:t>
              </w:r>
            </w:ins>
          </w:p>
        </w:tc>
        <w:tc>
          <w:tcPr>
            <w:tcW w:w="1984" w:type="dxa"/>
          </w:tcPr>
          <w:p w14:paraId="6DD1553F" w14:textId="77777777" w:rsidR="001E38EA" w:rsidRDefault="001E38EA" w:rsidP="004C7CAF">
            <w:pPr>
              <w:rPr>
                <w:ins w:id="387" w:author="LeeSungHo" w:date="2021-03-01T15:16:00Z"/>
              </w:rPr>
            </w:pPr>
            <w:ins w:id="388" w:author="LeeSungHo" w:date="2021-03-01T15:16:00Z">
              <w:r>
                <w:rPr>
                  <w:rFonts w:hint="eastAsia"/>
                </w:rPr>
                <w:t>하위메뉴 및 기능</w:t>
              </w:r>
            </w:ins>
          </w:p>
        </w:tc>
        <w:tc>
          <w:tcPr>
            <w:tcW w:w="6044" w:type="dxa"/>
          </w:tcPr>
          <w:p w14:paraId="12C03552" w14:textId="77777777" w:rsidR="001E38EA" w:rsidRDefault="001E38EA" w:rsidP="004C7CAF">
            <w:pPr>
              <w:rPr>
                <w:ins w:id="389" w:author="LeeSungHo" w:date="2021-03-01T15:16:00Z"/>
              </w:rPr>
            </w:pPr>
            <w:ins w:id="390" w:author="LeeSungHo" w:date="2021-03-01T15:16:00Z">
              <w:r>
                <w:rPr>
                  <w:rFonts w:hint="eastAsia"/>
                </w:rPr>
                <w:t>설명</w:t>
              </w:r>
            </w:ins>
          </w:p>
        </w:tc>
      </w:tr>
      <w:tr w:rsidR="005029AC" w14:paraId="621C275F" w14:textId="77777777" w:rsidTr="00D64C67">
        <w:tblPrEx>
          <w:tblW w:w="9163" w:type="dxa"/>
          <w:tblInd w:w="-147" w:type="dxa"/>
          <w:tblPrExChange w:id="391" w:author="LeeSungHo" w:date="2021-03-01T15:21:00Z">
            <w:tblPrEx>
              <w:tblW w:w="9163" w:type="dxa"/>
              <w:tblInd w:w="-147" w:type="dxa"/>
            </w:tblPrEx>
          </w:tblPrExChange>
        </w:tblPrEx>
        <w:trPr>
          <w:trHeight w:val="773"/>
          <w:ins w:id="392" w:author="LeeSungHo" w:date="2021-03-01T15:16:00Z"/>
          <w:trPrChange w:id="393" w:author="LeeSungHo" w:date="2021-03-01T15:21:00Z">
            <w:trPr>
              <w:gridBefore w:val="1"/>
              <w:trHeight w:val="1048"/>
            </w:trPr>
          </w:trPrChange>
        </w:trPr>
        <w:tc>
          <w:tcPr>
            <w:tcW w:w="1135" w:type="dxa"/>
            <w:tcPrChange w:id="394" w:author="LeeSungHo" w:date="2021-03-01T15:21:00Z">
              <w:tcPr>
                <w:tcW w:w="1135" w:type="dxa"/>
                <w:gridSpan w:val="2"/>
              </w:tcPr>
            </w:tcPrChange>
          </w:tcPr>
          <w:p w14:paraId="53FD05CA" w14:textId="77777777" w:rsidR="005029AC" w:rsidRDefault="005029AC" w:rsidP="004C7CAF">
            <w:pPr>
              <w:rPr>
                <w:ins w:id="395" w:author="LeeSungHo" w:date="2021-03-01T15:16:00Z"/>
              </w:rPr>
            </w:pPr>
            <w:ins w:id="396" w:author="LeeSungHo" w:date="2021-03-01T15:16:00Z">
              <w:r>
                <w:rPr>
                  <w:rFonts w:hint="eastAsia"/>
                </w:rPr>
                <w:t>카테고리</w:t>
              </w:r>
            </w:ins>
          </w:p>
        </w:tc>
        <w:tc>
          <w:tcPr>
            <w:tcW w:w="1984" w:type="dxa"/>
            <w:tcPrChange w:id="397" w:author="LeeSungHo" w:date="2021-03-01T15:21:00Z">
              <w:tcPr>
                <w:tcW w:w="1984" w:type="dxa"/>
                <w:gridSpan w:val="2"/>
              </w:tcPr>
            </w:tcPrChange>
          </w:tcPr>
          <w:p w14:paraId="2CD3EA3B" w14:textId="529CAA03" w:rsidR="005029AC" w:rsidRDefault="005029AC" w:rsidP="004C7CAF">
            <w:pPr>
              <w:rPr>
                <w:ins w:id="398" w:author="LeeSungHo" w:date="2021-03-01T15:16:00Z"/>
              </w:rPr>
            </w:pPr>
            <w:ins w:id="399" w:author="LeeSungHo" w:date="2021-03-01T15:18:00Z">
              <w:r>
                <w:rPr>
                  <w:rFonts w:hint="eastAsia"/>
                </w:rPr>
                <w:t>쪽지</w:t>
              </w:r>
            </w:ins>
          </w:p>
        </w:tc>
        <w:tc>
          <w:tcPr>
            <w:tcW w:w="6044" w:type="dxa"/>
            <w:tcPrChange w:id="400" w:author="LeeSungHo" w:date="2021-03-01T15:21:00Z">
              <w:tcPr>
                <w:tcW w:w="6044" w:type="dxa"/>
                <w:gridSpan w:val="2"/>
              </w:tcPr>
            </w:tcPrChange>
          </w:tcPr>
          <w:p w14:paraId="58CD96B9" w14:textId="7AF783D4" w:rsidR="005029AC" w:rsidRDefault="005029AC" w:rsidP="004C7CAF">
            <w:pPr>
              <w:rPr>
                <w:ins w:id="401" w:author="LeeSungHo" w:date="2021-03-01T15:16:00Z"/>
              </w:rPr>
            </w:pPr>
            <w:ins w:id="402" w:author="LeeSungHo" w:date="2021-03-01T15:20:00Z">
              <w:r>
                <w:rPr>
                  <w:rFonts w:hint="eastAsia"/>
                </w:rPr>
                <w:t xml:space="preserve">사용자들은 쪽지를 사용해 메시지를 남길 수 있다 </w:t>
              </w:r>
              <w:r>
                <w:t xml:space="preserve">ex) </w:t>
              </w:r>
              <w:proofErr w:type="spellStart"/>
              <w:r>
                <w:rPr>
                  <w:rFonts w:hint="eastAsia"/>
                </w:rPr>
                <w:t>이클래스</w:t>
              </w:r>
              <w:proofErr w:type="spellEnd"/>
              <w:r>
                <w:rPr>
                  <w:rFonts w:hint="eastAsia"/>
                </w:rPr>
                <w:t xml:space="preserve"> 쪽지</w:t>
              </w:r>
            </w:ins>
          </w:p>
        </w:tc>
      </w:tr>
    </w:tbl>
    <w:p w14:paraId="38B8F4F0" w14:textId="7046B84D" w:rsidR="001656B4" w:rsidRDefault="001656B4">
      <w:pPr>
        <w:jc w:val="left"/>
        <w:rPr>
          <w:ins w:id="403" w:author="엄제윤" w:date="2021-03-01T15:38:00Z"/>
        </w:rPr>
      </w:pPr>
    </w:p>
    <w:p w14:paraId="64195117" w14:textId="3A48C795" w:rsidR="00A75A59" w:rsidRDefault="00A75A59">
      <w:pPr>
        <w:jc w:val="left"/>
        <w:rPr>
          <w:ins w:id="404" w:author="엄제윤" w:date="2021-03-01T15:38:00Z"/>
        </w:rPr>
      </w:pPr>
    </w:p>
    <w:p w14:paraId="151D6C02" w14:textId="77777777" w:rsidR="00A75A59" w:rsidRDefault="00A75A59">
      <w:pPr>
        <w:jc w:val="left"/>
        <w:rPr>
          <w:ins w:id="405" w:author="LeeSungHo" w:date="2021-03-01T15:17:00Z"/>
        </w:rPr>
      </w:pPr>
    </w:p>
    <w:p w14:paraId="593BD7ED" w14:textId="77777777" w:rsidR="001E38EA" w:rsidRPr="001656B4" w:rsidRDefault="001E38EA">
      <w:pPr>
        <w:jc w:val="left"/>
        <w:rPr>
          <w:ins w:id="406" w:author="LeeSungHo" w:date="2021-03-01T15:06:00Z"/>
        </w:rPr>
      </w:pPr>
    </w:p>
    <w:p w14:paraId="600214AC" w14:textId="77777777" w:rsidR="002B37EB" w:rsidRDefault="002B37EB" w:rsidP="002B37EB">
      <w:pPr>
        <w:rPr>
          <w:ins w:id="407" w:author="LeeSungHo" w:date="2021-03-01T15:14:00Z"/>
        </w:rPr>
      </w:pPr>
      <w:ins w:id="408" w:author="LeeSungHo" w:date="2021-03-01T15:14:00Z">
        <w:r>
          <w:lastRenderedPageBreak/>
          <w:t>&lt;권한&gt;</w:t>
        </w:r>
      </w:ins>
    </w:p>
    <w:p w14:paraId="4ADFF927" w14:textId="77777777" w:rsidR="002B37EB" w:rsidRDefault="002B37EB" w:rsidP="002B37EB">
      <w:pPr>
        <w:rPr>
          <w:ins w:id="409" w:author="LeeSungHo" w:date="2021-03-01T15:14:00Z"/>
        </w:rPr>
      </w:pPr>
    </w:p>
    <w:p w14:paraId="0D6631E0" w14:textId="77777777" w:rsidR="002B37EB" w:rsidRDefault="002B37EB" w:rsidP="002B37EB">
      <w:pPr>
        <w:rPr>
          <w:ins w:id="410" w:author="LeeSungHo" w:date="2021-03-01T15:14:00Z"/>
        </w:rPr>
      </w:pPr>
      <w:ins w:id="411" w:author="LeeSungHo" w:date="2021-03-01T15:14:00Z">
        <w:r>
          <w:rPr>
            <w:rFonts w:hint="eastAsia"/>
          </w:rPr>
          <w:t>관리자</w:t>
        </w:r>
        <w:r>
          <w:t xml:space="preserve">(학생회장) </w:t>
        </w:r>
      </w:ins>
    </w:p>
    <w:p w14:paraId="249416A6" w14:textId="77777777" w:rsidR="002B37EB" w:rsidRDefault="002B37EB" w:rsidP="002B37EB">
      <w:pPr>
        <w:pStyle w:val="a7"/>
        <w:numPr>
          <w:ilvl w:val="0"/>
          <w:numId w:val="1"/>
        </w:numPr>
        <w:ind w:leftChars="0"/>
        <w:rPr>
          <w:ins w:id="412" w:author="LeeSungHo" w:date="2021-03-01T15:14:00Z"/>
        </w:rPr>
      </w:pPr>
      <w:ins w:id="413" w:author="LeeSungHo" w:date="2021-03-01T15:14:00Z">
        <w:r>
          <w:t xml:space="preserve">결재페이지 관리자 </w:t>
        </w:r>
        <w:proofErr w:type="spellStart"/>
        <w:r>
          <w:t>ver</w:t>
        </w:r>
        <w:proofErr w:type="spellEnd"/>
        <w:r>
          <w:t xml:space="preserve"> </w:t>
        </w:r>
        <w:r>
          <w:rPr>
            <w:rFonts w:hint="eastAsia"/>
          </w:rPr>
          <w:t>접속 가능</w:t>
        </w:r>
      </w:ins>
    </w:p>
    <w:p w14:paraId="6035A197" w14:textId="77777777" w:rsidR="002B37EB" w:rsidRDefault="002B37EB" w:rsidP="002B37EB">
      <w:pPr>
        <w:pStyle w:val="a7"/>
        <w:numPr>
          <w:ilvl w:val="0"/>
          <w:numId w:val="1"/>
        </w:numPr>
        <w:ind w:leftChars="0"/>
        <w:rPr>
          <w:ins w:id="414" w:author="LeeSungHo" w:date="2021-03-01T15:14:00Z"/>
        </w:rPr>
      </w:pPr>
      <w:ins w:id="415" w:author="LeeSungHo" w:date="2021-03-01T15:14:00Z">
        <w:r>
          <w:t>공지 사항(+ 설문 조사) 글 작성</w:t>
        </w:r>
      </w:ins>
    </w:p>
    <w:p w14:paraId="0484FC0B" w14:textId="77777777" w:rsidR="002B37EB" w:rsidRDefault="002B37EB" w:rsidP="002B37EB">
      <w:pPr>
        <w:pStyle w:val="a7"/>
        <w:numPr>
          <w:ilvl w:val="0"/>
          <w:numId w:val="1"/>
        </w:numPr>
        <w:ind w:leftChars="0"/>
        <w:rPr>
          <w:ins w:id="416" w:author="LeeSungHo" w:date="2021-03-01T15:14:00Z"/>
        </w:rPr>
      </w:pPr>
      <w:ins w:id="417" w:author="LeeSungHo" w:date="2021-03-01T15:14:00Z">
        <w:r>
          <w:t xml:space="preserve">공지 사항 결과 열람 </w:t>
        </w:r>
      </w:ins>
    </w:p>
    <w:p w14:paraId="7CC5F1D5" w14:textId="77777777" w:rsidR="002B37EB" w:rsidRDefault="002B37EB" w:rsidP="002B37EB">
      <w:pPr>
        <w:pStyle w:val="a7"/>
        <w:numPr>
          <w:ilvl w:val="0"/>
          <w:numId w:val="1"/>
        </w:numPr>
        <w:ind w:leftChars="0"/>
        <w:rPr>
          <w:ins w:id="418" w:author="LeeSungHo" w:date="2021-03-01T15:14:00Z"/>
        </w:rPr>
      </w:pPr>
      <w:ins w:id="419" w:author="LeeSungHo" w:date="2021-03-01T15:14:00Z">
        <w:r>
          <w:t xml:space="preserve">Q&amp;A </w:t>
        </w:r>
        <w:r>
          <w:rPr>
            <w:rFonts w:hint="eastAsia"/>
          </w:rPr>
          <w:t>등록</w:t>
        </w:r>
        <w:r>
          <w:t>-</w:t>
        </w:r>
        <w:r>
          <w:rPr>
            <w:rFonts w:hint="eastAsia"/>
          </w:rPr>
          <w:t>수정</w:t>
        </w:r>
      </w:ins>
    </w:p>
    <w:p w14:paraId="50DB6F4A" w14:textId="77777777" w:rsidR="002B37EB" w:rsidRDefault="002B37EB" w:rsidP="002B37EB">
      <w:pPr>
        <w:rPr>
          <w:ins w:id="420" w:author="LeeSungHo" w:date="2021-03-01T15:14:00Z"/>
        </w:rPr>
      </w:pPr>
    </w:p>
    <w:p w14:paraId="0D494DEA" w14:textId="77777777" w:rsidR="002B37EB" w:rsidRDefault="002B37EB" w:rsidP="002B37EB">
      <w:pPr>
        <w:rPr>
          <w:ins w:id="421" w:author="LeeSungHo" w:date="2021-03-01T15:14:00Z"/>
        </w:rPr>
      </w:pPr>
      <w:ins w:id="422" w:author="LeeSungHo" w:date="2021-03-01T15:14:00Z">
        <w:r>
          <w:rPr>
            <w:rFonts w:hint="eastAsia"/>
          </w:rPr>
          <w:t>관리자</w:t>
        </w:r>
        <w:r>
          <w:t>(</w:t>
        </w:r>
        <w:proofErr w:type="spellStart"/>
        <w:r>
          <w:t>과사</w:t>
        </w:r>
        <w:proofErr w:type="spellEnd"/>
        <w:r>
          <w:t xml:space="preserve">) </w:t>
        </w:r>
      </w:ins>
    </w:p>
    <w:p w14:paraId="503ED04A" w14:textId="77777777" w:rsidR="002B37EB" w:rsidRDefault="002B37EB" w:rsidP="002B37EB">
      <w:pPr>
        <w:pStyle w:val="a7"/>
        <w:numPr>
          <w:ilvl w:val="0"/>
          <w:numId w:val="2"/>
        </w:numPr>
        <w:ind w:leftChars="0"/>
        <w:rPr>
          <w:ins w:id="423" w:author="LeeSungHo" w:date="2021-03-01T15:14:00Z"/>
        </w:rPr>
      </w:pPr>
      <w:ins w:id="424" w:author="LeeSungHo" w:date="2021-03-01T15:14:00Z">
        <w:r>
          <w:t xml:space="preserve">결재페이지 관리자 </w:t>
        </w:r>
        <w:proofErr w:type="spellStart"/>
        <w:r>
          <w:t>ver</w:t>
        </w:r>
        <w:proofErr w:type="spellEnd"/>
        <w:r>
          <w:t xml:space="preserve"> </w:t>
        </w:r>
        <w:r>
          <w:rPr>
            <w:rFonts w:hint="eastAsia"/>
          </w:rPr>
          <w:t>접속 가능</w:t>
        </w:r>
      </w:ins>
    </w:p>
    <w:p w14:paraId="14C98F43" w14:textId="77777777" w:rsidR="002B37EB" w:rsidRDefault="002B37EB" w:rsidP="002B37EB">
      <w:pPr>
        <w:pStyle w:val="a7"/>
        <w:numPr>
          <w:ilvl w:val="0"/>
          <w:numId w:val="2"/>
        </w:numPr>
        <w:ind w:leftChars="0"/>
        <w:rPr>
          <w:ins w:id="425" w:author="LeeSungHo" w:date="2021-03-01T15:14:00Z"/>
        </w:rPr>
      </w:pPr>
      <w:ins w:id="426" w:author="LeeSungHo" w:date="2021-03-01T15:14:00Z">
        <w:r>
          <w:t xml:space="preserve"> 사용자들 정보 </w:t>
        </w:r>
        <w:proofErr w:type="gramStart"/>
        <w:r>
          <w:t>수정 /</w:t>
        </w:r>
        <w:proofErr w:type="gramEnd"/>
        <w:r>
          <w:t xml:space="preserve"> 회원가입 수락</w:t>
        </w:r>
      </w:ins>
    </w:p>
    <w:p w14:paraId="1389B1CB" w14:textId="77777777" w:rsidR="002B37EB" w:rsidRDefault="002B37EB" w:rsidP="002B37EB">
      <w:pPr>
        <w:pStyle w:val="a7"/>
        <w:numPr>
          <w:ilvl w:val="0"/>
          <w:numId w:val="2"/>
        </w:numPr>
        <w:ind w:leftChars="0"/>
        <w:rPr>
          <w:ins w:id="427" w:author="LeeSungHo" w:date="2021-03-01T15:14:00Z"/>
        </w:rPr>
      </w:pPr>
      <w:ins w:id="428" w:author="LeeSungHo" w:date="2021-03-01T15:14:00Z">
        <w:r>
          <w:t xml:space="preserve"> 공지 사항 글 작성</w:t>
        </w:r>
      </w:ins>
    </w:p>
    <w:p w14:paraId="247671EB" w14:textId="77777777" w:rsidR="002B37EB" w:rsidRDefault="002B37EB" w:rsidP="002B37EB">
      <w:pPr>
        <w:pStyle w:val="a7"/>
        <w:numPr>
          <w:ilvl w:val="0"/>
          <w:numId w:val="2"/>
        </w:numPr>
        <w:ind w:leftChars="0"/>
        <w:rPr>
          <w:ins w:id="429" w:author="LeeSungHo" w:date="2021-03-01T15:14:00Z"/>
        </w:rPr>
      </w:pPr>
      <w:ins w:id="430" w:author="LeeSungHo" w:date="2021-03-01T15:14:00Z">
        <w:r>
          <w:t xml:space="preserve"> 공지 사항 결과 열람</w:t>
        </w:r>
      </w:ins>
    </w:p>
    <w:p w14:paraId="6EFD0E8C" w14:textId="77777777" w:rsidR="002B37EB" w:rsidRDefault="002B37EB" w:rsidP="002B37EB">
      <w:pPr>
        <w:pStyle w:val="a7"/>
        <w:numPr>
          <w:ilvl w:val="0"/>
          <w:numId w:val="2"/>
        </w:numPr>
        <w:ind w:leftChars="0"/>
        <w:rPr>
          <w:ins w:id="431" w:author="LeeSungHo" w:date="2021-03-01T15:14:00Z"/>
        </w:rPr>
      </w:pPr>
      <w:ins w:id="432" w:author="LeeSungHo" w:date="2021-03-01T15:14:00Z">
        <w:r>
          <w:t xml:space="preserve"> Q&amp;A </w:t>
        </w:r>
        <w:r>
          <w:rPr>
            <w:rFonts w:hint="eastAsia"/>
          </w:rPr>
          <w:t>등록</w:t>
        </w:r>
        <w:r>
          <w:t>-</w:t>
        </w:r>
        <w:r>
          <w:rPr>
            <w:rFonts w:hint="eastAsia"/>
          </w:rPr>
          <w:t>수정</w:t>
        </w:r>
      </w:ins>
    </w:p>
    <w:p w14:paraId="7D240A51" w14:textId="77777777" w:rsidR="002B37EB" w:rsidRDefault="002B37EB" w:rsidP="002B37EB">
      <w:pPr>
        <w:rPr>
          <w:ins w:id="433" w:author="LeeSungHo" w:date="2021-03-01T15:14:00Z"/>
        </w:rPr>
      </w:pPr>
    </w:p>
    <w:p w14:paraId="6AACB032" w14:textId="77777777" w:rsidR="002B37EB" w:rsidRPr="008F32B2" w:rsidRDefault="002B37EB" w:rsidP="002B37EB">
      <w:pPr>
        <w:rPr>
          <w:ins w:id="434" w:author="LeeSungHo" w:date="2021-03-01T15:14:00Z"/>
        </w:rPr>
      </w:pPr>
      <w:proofErr w:type="gramStart"/>
      <w:ins w:id="435" w:author="LeeSungHo" w:date="2021-03-01T15:14:00Z">
        <w:r>
          <w:rPr>
            <w:rFonts w:hint="eastAsia"/>
          </w:rPr>
          <w:t>사용자</w:t>
        </w:r>
        <w:r>
          <w:t xml:space="preserve"> :</w:t>
        </w:r>
        <w:proofErr w:type="gramEnd"/>
        <w:r>
          <w:t xml:space="preserve"> </w:t>
        </w:r>
        <w:r>
          <w:rPr>
            <w:rFonts w:hint="eastAsia"/>
          </w:rPr>
          <w:t xml:space="preserve">학년-익명 게시판 글 등록 조회 가능 </w:t>
        </w:r>
      </w:ins>
    </w:p>
    <w:p w14:paraId="5DFD2490" w14:textId="083134E0" w:rsidR="002B37EB" w:rsidRDefault="002B37EB">
      <w:pPr>
        <w:jc w:val="left"/>
        <w:rPr>
          <w:ins w:id="436" w:author="엄제윤" w:date="2021-03-01T15:37:00Z"/>
        </w:rPr>
      </w:pPr>
    </w:p>
    <w:p w14:paraId="62C63C2E" w14:textId="1DFA7377" w:rsidR="00A75A59" w:rsidRDefault="00A75A59">
      <w:pPr>
        <w:jc w:val="left"/>
        <w:rPr>
          <w:ins w:id="437" w:author="엄제윤" w:date="2021-03-01T15:40:00Z"/>
        </w:rPr>
      </w:pPr>
    </w:p>
    <w:p w14:paraId="3DC66439" w14:textId="77777777" w:rsidR="003F613B" w:rsidRPr="00FD6F56" w:rsidRDefault="003F613B" w:rsidP="003F613B">
      <w:pPr>
        <w:rPr>
          <w:ins w:id="438" w:author="엄제윤" w:date="2021-03-01T15:40:00Z"/>
          <w:b/>
          <w:bCs/>
          <w:sz w:val="24"/>
          <w:szCs w:val="24"/>
        </w:rPr>
      </w:pPr>
      <w:ins w:id="439" w:author="엄제윤" w:date="2021-03-01T15:40:00Z">
        <w:r w:rsidRPr="00FD6F56">
          <w:rPr>
            <w:rFonts w:hint="eastAsia"/>
            <w:b/>
            <w:bCs/>
            <w:sz w:val="24"/>
            <w:szCs w:val="24"/>
          </w:rPr>
          <w:t>재학생/복학생</w:t>
        </w:r>
      </w:ins>
    </w:p>
    <w:p w14:paraId="7EFFC1C2" w14:textId="77777777" w:rsidR="003F613B" w:rsidRDefault="003F613B" w:rsidP="003F613B">
      <w:pPr>
        <w:rPr>
          <w:ins w:id="440" w:author="엄제윤" w:date="2021-03-01T15:40:00Z"/>
        </w:rPr>
      </w:pPr>
    </w:p>
    <w:p w14:paraId="34B934A0" w14:textId="77777777" w:rsidR="003F613B" w:rsidRPr="00FD6F56" w:rsidRDefault="003F613B" w:rsidP="003F613B">
      <w:pPr>
        <w:rPr>
          <w:ins w:id="441" w:author="엄제윤" w:date="2021-03-01T15:40:00Z"/>
          <w:b/>
          <w:bCs/>
        </w:rPr>
      </w:pPr>
      <w:ins w:id="442" w:author="엄제윤" w:date="2021-03-01T15:40:00Z">
        <w:r w:rsidRPr="00FD6F56">
          <w:rPr>
            <w:rFonts w:hint="eastAsia"/>
            <w:b/>
            <w:bCs/>
          </w:rPr>
          <w:t>1</w:t>
        </w:r>
        <w:r w:rsidRPr="00FD6F56">
          <w:rPr>
            <w:b/>
            <w:bCs/>
          </w:rPr>
          <w:t xml:space="preserve">. </w:t>
        </w:r>
        <w:r w:rsidRPr="00FD6F56">
          <w:rPr>
            <w:rFonts w:hint="eastAsia"/>
            <w:b/>
            <w:bCs/>
          </w:rPr>
          <w:t>바뀐 커리큘럼에 대한 공지</w:t>
        </w:r>
      </w:ins>
    </w:p>
    <w:p w14:paraId="4024AF6C" w14:textId="77777777" w:rsidR="003F613B" w:rsidRDefault="003F613B" w:rsidP="003F613B">
      <w:pPr>
        <w:ind w:leftChars="200" w:left="600" w:hangingChars="100" w:hanging="200"/>
        <w:rPr>
          <w:ins w:id="443" w:author="엄제윤" w:date="2021-03-01T15:40:00Z"/>
        </w:rPr>
      </w:pPr>
      <w:ins w:id="444" w:author="엄제윤" w:date="2021-03-01T15:40:00Z">
        <w:r>
          <w:rPr>
            <w:rFonts w:hint="eastAsia"/>
          </w:rPr>
          <w:t>1</w:t>
        </w:r>
        <w:r>
          <w:t xml:space="preserve">) </w:t>
        </w:r>
        <w:r>
          <w:rPr>
            <w:rFonts w:hint="eastAsia"/>
          </w:rPr>
          <w:t>로그인 화면에 접속한다</w:t>
        </w:r>
        <w:r>
          <w:t xml:space="preserve"> -&gt; </w:t>
        </w:r>
        <w:r>
          <w:rPr>
            <w:rFonts w:hint="eastAsia"/>
          </w:rPr>
          <w:t>회원 가입을 했을</w:t>
        </w:r>
        <w:r>
          <w:t xml:space="preserve"> </w:t>
        </w:r>
        <w:r>
          <w:rPr>
            <w:rFonts w:hint="eastAsia"/>
          </w:rPr>
          <w:t xml:space="preserve">경우 </w:t>
        </w:r>
        <w:r>
          <w:t xml:space="preserve">-&gt; </w:t>
        </w:r>
        <w:r>
          <w:rPr>
            <w:rFonts w:hint="eastAsia"/>
          </w:rPr>
          <w:t>회원 가입 페이지로 넘어간다.</w:t>
        </w:r>
        <w:r>
          <w:t xml:space="preserve"> -&gt; </w:t>
        </w:r>
        <w:r>
          <w:rPr>
            <w:rFonts w:hint="eastAsia"/>
          </w:rPr>
          <w:t>그리고 그 페이지에서 필수 기입 내용들을 적고 관리자에게 인증을 받는다.</w:t>
        </w:r>
        <w:r>
          <w:t xml:space="preserve"> </w:t>
        </w:r>
        <w:r>
          <w:rPr>
            <w:rFonts w:hint="eastAsia"/>
          </w:rPr>
          <w:t xml:space="preserve">인증을 받으면 회원가입이 </w:t>
        </w:r>
        <w:proofErr w:type="gramStart"/>
        <w:r>
          <w:rPr>
            <w:rFonts w:hint="eastAsia"/>
          </w:rPr>
          <w:t>완료 된다</w:t>
        </w:r>
        <w:proofErr w:type="gramEnd"/>
        <w:r>
          <w:t xml:space="preserve"> -&gt; </w:t>
        </w:r>
        <w:r>
          <w:rPr>
            <w:rFonts w:hint="eastAsia"/>
          </w:rPr>
          <w:t xml:space="preserve">메인 페이지에 접속한다 </w:t>
        </w:r>
        <w:r>
          <w:t xml:space="preserve">-&gt; </w:t>
        </w:r>
        <w:r>
          <w:rPr>
            <w:rFonts w:hint="eastAsia"/>
          </w:rPr>
          <w:t>메인 게시판 좌측 메뉴에서 Q</w:t>
        </w:r>
        <w:r>
          <w:t xml:space="preserve">NA </w:t>
        </w:r>
        <w:r>
          <w:rPr>
            <w:rFonts w:hint="eastAsia"/>
          </w:rPr>
          <w:t>게시판을 클릭한다</w:t>
        </w:r>
        <w:r>
          <w:t xml:space="preserve"> -&gt; </w:t>
        </w:r>
        <w:r>
          <w:rPr>
            <w:rFonts w:hint="eastAsia"/>
          </w:rPr>
          <w:t>그리고 궁금한 커리큘럼 혹은 과목을 검색창에 검색하면 관련 지식들을 열람할 수 있다.</w:t>
        </w:r>
      </w:ins>
    </w:p>
    <w:p w14:paraId="5A6A9F25" w14:textId="77777777" w:rsidR="003F613B" w:rsidRDefault="003F613B" w:rsidP="003F613B">
      <w:pPr>
        <w:ind w:leftChars="200" w:left="600" w:hangingChars="100" w:hanging="200"/>
        <w:rPr>
          <w:ins w:id="445" w:author="엄제윤" w:date="2021-03-01T15:40:00Z"/>
        </w:rPr>
      </w:pPr>
      <w:ins w:id="446" w:author="엄제윤" w:date="2021-03-01T15:40:00Z">
        <w:r>
          <w:t>2)</w:t>
        </w:r>
        <w:r>
          <w:rPr>
            <w:rFonts w:hint="eastAsia"/>
          </w:rPr>
          <w:t xml:space="preserve">회원 가입을 했을 경우 </w:t>
        </w:r>
        <w:r>
          <w:t xml:space="preserve">-&gt; </w:t>
        </w:r>
        <w:r>
          <w:rPr>
            <w:rFonts w:hint="eastAsia"/>
          </w:rPr>
          <w:t xml:space="preserve">메인 페이지에 접속한다 </w:t>
        </w:r>
        <w:r>
          <w:t xml:space="preserve">-&gt; </w:t>
        </w:r>
        <w:r>
          <w:rPr>
            <w:rFonts w:hint="eastAsia"/>
          </w:rPr>
          <w:t>메인 게시판 좌측 메뉴에서 Q</w:t>
        </w:r>
        <w:r>
          <w:t xml:space="preserve">NA </w:t>
        </w:r>
        <w:r>
          <w:rPr>
            <w:rFonts w:hint="eastAsia"/>
          </w:rPr>
          <w:lastRenderedPageBreak/>
          <w:t>게시판을 클릭한다</w:t>
        </w:r>
        <w:r>
          <w:t xml:space="preserve"> -&gt; </w:t>
        </w:r>
        <w:r>
          <w:rPr>
            <w:rFonts w:hint="eastAsia"/>
          </w:rPr>
          <w:t>그리고 궁금한 커리큘럼 혹은 과목을 검색창에 검색하면 관련 지식들을 열람할 수 있다.</w:t>
        </w:r>
        <w:r>
          <w:t xml:space="preserve"> </w:t>
        </w:r>
      </w:ins>
    </w:p>
    <w:p w14:paraId="47683146" w14:textId="77777777" w:rsidR="003F613B" w:rsidRDefault="003F613B" w:rsidP="003F613B">
      <w:pPr>
        <w:ind w:leftChars="200" w:left="600" w:hangingChars="100" w:hanging="200"/>
        <w:rPr>
          <w:ins w:id="447" w:author="엄제윤" w:date="2021-03-01T15:40:00Z"/>
        </w:rPr>
      </w:pPr>
    </w:p>
    <w:p w14:paraId="03371450" w14:textId="77777777" w:rsidR="003F613B" w:rsidRPr="00FD6F56" w:rsidRDefault="003F613B" w:rsidP="003F613B">
      <w:pPr>
        <w:ind w:leftChars="200" w:left="600" w:hangingChars="100" w:hanging="200"/>
        <w:rPr>
          <w:ins w:id="448" w:author="엄제윤" w:date="2021-03-01T15:40:00Z"/>
          <w:b/>
          <w:bCs/>
        </w:rPr>
      </w:pPr>
      <w:ins w:id="449" w:author="엄제윤" w:date="2021-03-01T15:40:00Z">
        <w:r w:rsidRPr="00FD6F56">
          <w:rPr>
            <w:rFonts w:hint="eastAsia"/>
            <w:b/>
            <w:bCs/>
          </w:rPr>
          <w:t xml:space="preserve">앞으로의 경우는 모든 유저들이 회원가입 및 승인을 받고 각자의 권한을 </w:t>
        </w:r>
        <w:proofErr w:type="gramStart"/>
        <w:r w:rsidRPr="00FD6F56">
          <w:rPr>
            <w:rFonts w:hint="eastAsia"/>
            <w:b/>
            <w:bCs/>
          </w:rPr>
          <w:t>부여 받았다는</w:t>
        </w:r>
        <w:proofErr w:type="gramEnd"/>
        <w:r w:rsidRPr="00FD6F56">
          <w:rPr>
            <w:rFonts w:hint="eastAsia"/>
            <w:b/>
            <w:bCs/>
          </w:rPr>
          <w:t xml:space="preserve"> 가정하에 진행하겠습니다.</w:t>
        </w:r>
      </w:ins>
    </w:p>
    <w:p w14:paraId="7312F848" w14:textId="77777777" w:rsidR="003F613B" w:rsidRDefault="003F613B" w:rsidP="003F613B">
      <w:pPr>
        <w:ind w:leftChars="200" w:left="600" w:hangingChars="100" w:hanging="200"/>
        <w:rPr>
          <w:ins w:id="450" w:author="엄제윤" w:date="2021-03-01T15:40:00Z"/>
        </w:rPr>
      </w:pPr>
    </w:p>
    <w:p w14:paraId="39CBDD57" w14:textId="77777777" w:rsidR="003F613B" w:rsidRDefault="003F613B" w:rsidP="003F613B">
      <w:pPr>
        <w:rPr>
          <w:ins w:id="451" w:author="엄제윤" w:date="2021-03-01T15:40:00Z"/>
        </w:rPr>
      </w:pPr>
      <w:ins w:id="452" w:author="엄제윤" w:date="2021-03-01T15:40:00Z">
        <w:r>
          <w:t xml:space="preserve">2. </w:t>
        </w:r>
        <w:r>
          <w:rPr>
            <w:rFonts w:hint="eastAsia"/>
          </w:rPr>
          <w:t>휴학생들이 인턴 혹은 대외 활동 공지를 봐야 할 때</w:t>
        </w:r>
      </w:ins>
    </w:p>
    <w:p w14:paraId="5CF734D6" w14:textId="77777777" w:rsidR="003F613B" w:rsidRDefault="003F613B" w:rsidP="003F613B">
      <w:pPr>
        <w:ind w:left="600" w:hangingChars="300" w:hanging="600"/>
        <w:rPr>
          <w:ins w:id="453" w:author="엄제윤" w:date="2021-03-01T15:40:00Z"/>
        </w:rPr>
      </w:pPr>
      <w:ins w:id="454" w:author="엄제윤" w:date="2021-03-01T15:40:00Z">
        <w:r>
          <w:rPr>
            <w:rFonts w:hint="eastAsia"/>
          </w:rPr>
          <w:t xml:space="preserve"> </w:t>
        </w:r>
        <w:r>
          <w:t xml:space="preserve">   1) </w:t>
        </w:r>
        <w:r>
          <w:rPr>
            <w:rFonts w:hint="eastAsia"/>
          </w:rPr>
          <w:t>메인 페이지에 접속한다</w:t>
        </w:r>
        <w:r>
          <w:t xml:space="preserve"> -&gt; </w:t>
        </w:r>
        <w:r>
          <w:rPr>
            <w:rFonts w:hint="eastAsia"/>
          </w:rPr>
          <w:t>메인 게시판 좌측 메뉴에서 공지게시판을 클릭한다.</w:t>
        </w:r>
        <w:r>
          <w:t xml:space="preserve"> -&gt; </w:t>
        </w:r>
        <w:r>
          <w:rPr>
            <w:rFonts w:hint="eastAsia"/>
          </w:rPr>
          <w:t>하부 카테고리에서 학사 공지 게시판을 클릭한다.</w:t>
        </w:r>
        <w:r>
          <w:t xml:space="preserve"> -&gt; </w:t>
        </w:r>
        <w:r>
          <w:rPr>
            <w:rFonts w:hint="eastAsia"/>
          </w:rPr>
          <w:t>학사</w:t>
        </w:r>
        <w:r>
          <w:t xml:space="preserve"> </w:t>
        </w:r>
        <w:r>
          <w:rPr>
            <w:rFonts w:hint="eastAsia"/>
          </w:rPr>
          <w:t>공지 게시판에서 검색창을 이용해서 원하는 공지를 찾거나 첫 게시글</w:t>
        </w:r>
        <w:r>
          <w:t xml:space="preserve"> </w:t>
        </w:r>
        <w:r>
          <w:rPr>
            <w:rFonts w:hint="eastAsia"/>
          </w:rPr>
          <w:t>리스트에 존재할 경우 클릭하여 열람한다.</w:t>
        </w:r>
      </w:ins>
    </w:p>
    <w:p w14:paraId="12B2D49B" w14:textId="77777777" w:rsidR="003F613B" w:rsidRDefault="003F613B" w:rsidP="003F613B">
      <w:pPr>
        <w:ind w:firstLineChars="200" w:firstLine="400"/>
        <w:rPr>
          <w:ins w:id="455" w:author="엄제윤" w:date="2021-03-01T15:40:00Z"/>
        </w:rPr>
      </w:pPr>
      <w:ins w:id="456" w:author="엄제윤" w:date="2021-03-01T15:40:00Z">
        <w:r>
          <w:t>2)</w:t>
        </w:r>
        <w:r>
          <w:rPr>
            <w:rFonts w:hint="eastAsia"/>
          </w:rPr>
          <w:t>메인 페이지 상단 최근 올라온 공지에 원하는 공지 게시글이 있을 경우 클릭하여 열람한다.</w:t>
        </w:r>
      </w:ins>
    </w:p>
    <w:p w14:paraId="7192F022" w14:textId="77777777" w:rsidR="003F613B" w:rsidRDefault="003F613B" w:rsidP="003F613B">
      <w:pPr>
        <w:rPr>
          <w:ins w:id="457" w:author="엄제윤" w:date="2021-03-01T15:40:00Z"/>
        </w:rPr>
      </w:pPr>
    </w:p>
    <w:p w14:paraId="2D13408A" w14:textId="77777777" w:rsidR="003F613B" w:rsidRDefault="003F613B" w:rsidP="003F613B">
      <w:pPr>
        <w:rPr>
          <w:ins w:id="458" w:author="엄제윤" w:date="2021-03-01T15:40:00Z"/>
        </w:rPr>
      </w:pPr>
      <w:ins w:id="459" w:author="엄제윤" w:date="2021-03-01T15:40:00Z">
        <w:r>
          <w:rPr>
            <w:rFonts w:hint="eastAsia"/>
          </w:rPr>
          <w:t>3</w:t>
        </w:r>
        <w:r>
          <w:t xml:space="preserve">. </w:t>
        </w:r>
        <w:r>
          <w:rPr>
            <w:rFonts w:hint="eastAsia"/>
          </w:rPr>
          <w:t>과사무실 홈페이지가 아니라 문자 혹은 알림으로 공지를 받는 경우</w:t>
        </w:r>
      </w:ins>
    </w:p>
    <w:p w14:paraId="569FAF18" w14:textId="77777777" w:rsidR="003F613B" w:rsidRDefault="003F613B" w:rsidP="003F613B">
      <w:pPr>
        <w:rPr>
          <w:ins w:id="460" w:author="엄제윤" w:date="2021-03-01T15:40:00Z"/>
        </w:rPr>
      </w:pPr>
      <w:ins w:id="461" w:author="엄제윤" w:date="2021-03-01T15:40:00Z">
        <w:r>
          <w:tab/>
          <w:t xml:space="preserve">1) </w:t>
        </w:r>
        <w:r>
          <w:rPr>
            <w:rFonts w:hint="eastAsia"/>
          </w:rPr>
          <w:t xml:space="preserve">메인 페이지에 좌측 상단에 </w:t>
        </w:r>
        <w:r>
          <w:t>My Page</w:t>
        </w:r>
        <w:r>
          <w:rPr>
            <w:rFonts w:hint="eastAsia"/>
          </w:rPr>
          <w:t>를 클릭한다</w:t>
        </w:r>
        <w:r>
          <w:t xml:space="preserve">. -&gt; </w:t>
        </w:r>
        <w:r>
          <w:rPr>
            <w:rFonts w:hint="eastAsia"/>
          </w:rPr>
          <w:t>M</w:t>
        </w:r>
        <w:r>
          <w:t xml:space="preserve">Y </w:t>
        </w:r>
        <w:proofErr w:type="gramStart"/>
        <w:r>
          <w:rPr>
            <w:rFonts w:hint="eastAsia"/>
          </w:rPr>
          <w:t>p</w:t>
        </w:r>
        <w:r>
          <w:t xml:space="preserve">age </w:t>
        </w:r>
        <w:r>
          <w:rPr>
            <w:rFonts w:hint="eastAsia"/>
          </w:rPr>
          <w:t>에서</w:t>
        </w:r>
        <w:proofErr w:type="gramEnd"/>
        <w:r>
          <w:rPr>
            <w:rFonts w:hint="eastAsia"/>
          </w:rPr>
          <w:t xml:space="preserve"> 알림을 통해 받은 </w:t>
        </w:r>
        <w:r>
          <w:tab/>
        </w:r>
        <w:r>
          <w:rPr>
            <w:rFonts w:hint="eastAsia"/>
          </w:rPr>
          <w:t>공지들을 확인하고 열람한다.</w:t>
        </w:r>
      </w:ins>
    </w:p>
    <w:p w14:paraId="470D1811" w14:textId="77777777" w:rsidR="003F613B" w:rsidRDefault="003F613B" w:rsidP="003F613B">
      <w:pPr>
        <w:rPr>
          <w:ins w:id="462" w:author="엄제윤" w:date="2021-03-01T15:40:00Z"/>
        </w:rPr>
      </w:pPr>
      <w:ins w:id="463" w:author="엄제윤" w:date="2021-03-01T15:40:00Z">
        <w:r>
          <w:rPr>
            <w:rFonts w:hint="eastAsia"/>
          </w:rPr>
          <w:t>4</w:t>
        </w:r>
        <w:r>
          <w:t xml:space="preserve">. </w:t>
        </w:r>
        <w:r>
          <w:rPr>
            <w:rFonts w:hint="eastAsia"/>
          </w:rPr>
          <w:t>학생회 사업에 대해 재학생들이 알고 싶거나 공지를 열람하고 싶은 경우</w:t>
        </w:r>
      </w:ins>
    </w:p>
    <w:p w14:paraId="5C6110AD" w14:textId="77777777" w:rsidR="003F613B" w:rsidRDefault="003F613B" w:rsidP="003F613B">
      <w:pPr>
        <w:rPr>
          <w:ins w:id="464" w:author="엄제윤" w:date="2021-03-01T15:40:00Z"/>
        </w:rPr>
      </w:pPr>
      <w:ins w:id="465" w:author="엄제윤" w:date="2021-03-01T15:40:00Z">
        <w:r>
          <w:tab/>
          <w:t xml:space="preserve">1) </w:t>
        </w:r>
        <w:r>
          <w:rPr>
            <w:rFonts w:hint="eastAsia"/>
          </w:rPr>
          <w:t>메인 페이지에 접속한 후 좌측 메뉴에 공지 게시판을 클릭한다.</w:t>
        </w:r>
        <w:r>
          <w:t xml:space="preserve"> -&gt; </w:t>
        </w:r>
        <w:r>
          <w:rPr>
            <w:rFonts w:hint="eastAsia"/>
          </w:rPr>
          <w:t xml:space="preserve">공지 게시판 하위 </w:t>
        </w:r>
        <w:r>
          <w:tab/>
        </w:r>
        <w:r>
          <w:rPr>
            <w:rFonts w:hint="eastAsia"/>
          </w:rPr>
          <w:t>카테고리에서 학생회 게시판을 클릭한다</w:t>
        </w:r>
        <w:r>
          <w:t xml:space="preserve">. -&gt; </w:t>
        </w:r>
        <w:r>
          <w:rPr>
            <w:rFonts w:hint="eastAsia"/>
          </w:rPr>
          <w:t>학생회 게시판에서 검색창을 통해 원하는 공</w:t>
        </w:r>
        <w:r>
          <w:tab/>
        </w:r>
        <w:proofErr w:type="spellStart"/>
        <w:r>
          <w:rPr>
            <w:rFonts w:hint="eastAsia"/>
          </w:rPr>
          <w:t>공지글을</w:t>
        </w:r>
        <w:proofErr w:type="spellEnd"/>
        <w:r>
          <w:rPr>
            <w:rFonts w:hint="eastAsia"/>
          </w:rPr>
          <w:t xml:space="preserve"> 찾거나 최근 순으로 올라온 </w:t>
        </w:r>
        <w:proofErr w:type="spellStart"/>
        <w:r>
          <w:rPr>
            <w:rFonts w:hint="eastAsia"/>
          </w:rPr>
          <w:t>공지글</w:t>
        </w:r>
        <w:proofErr w:type="spellEnd"/>
        <w:r>
          <w:rPr>
            <w:rFonts w:hint="eastAsia"/>
          </w:rPr>
          <w:t xml:space="preserve"> </w:t>
        </w:r>
        <w:proofErr w:type="spellStart"/>
        <w:r>
          <w:rPr>
            <w:rFonts w:hint="eastAsia"/>
          </w:rPr>
          <w:t>리스트들에서</w:t>
        </w:r>
        <w:proofErr w:type="spellEnd"/>
        <w:r>
          <w:rPr>
            <w:rFonts w:hint="eastAsia"/>
          </w:rPr>
          <w:t xml:space="preserve"> 직접 원하는 공지를 찾아 열</w:t>
        </w:r>
        <w:r>
          <w:tab/>
        </w:r>
        <w:proofErr w:type="spellStart"/>
        <w:r>
          <w:rPr>
            <w:rFonts w:hint="eastAsia"/>
          </w:rPr>
          <w:t>람한다</w:t>
        </w:r>
        <w:proofErr w:type="spellEnd"/>
        <w:r>
          <w:rPr>
            <w:rFonts w:hint="eastAsia"/>
          </w:rPr>
          <w:t>.</w:t>
        </w:r>
        <w:r>
          <w:t xml:space="preserve"> </w:t>
        </w:r>
      </w:ins>
    </w:p>
    <w:p w14:paraId="12C9A826" w14:textId="77777777" w:rsidR="003F613B" w:rsidRDefault="003F613B" w:rsidP="003F613B">
      <w:pPr>
        <w:rPr>
          <w:ins w:id="466" w:author="엄제윤" w:date="2021-03-01T15:40:00Z"/>
        </w:rPr>
      </w:pPr>
      <w:ins w:id="467" w:author="엄제윤" w:date="2021-03-01T15:40:00Z">
        <w:r>
          <w:rPr>
            <w:rFonts w:hint="eastAsia"/>
          </w:rPr>
          <w:t>5</w:t>
        </w:r>
        <w:r>
          <w:t xml:space="preserve">. </w:t>
        </w:r>
        <w:r>
          <w:rPr>
            <w:rFonts w:hint="eastAsia"/>
          </w:rPr>
          <w:t xml:space="preserve">선배들이 과거에 했던 </w:t>
        </w:r>
        <w:proofErr w:type="spellStart"/>
        <w:r>
          <w:rPr>
            <w:rFonts w:hint="eastAsia"/>
          </w:rPr>
          <w:t>캡스톤</w:t>
        </w:r>
        <w:proofErr w:type="spellEnd"/>
        <w:r>
          <w:rPr>
            <w:rFonts w:hint="eastAsia"/>
          </w:rPr>
          <w:t>,</w:t>
        </w:r>
        <w:r>
          <w:t xml:space="preserve"> </w:t>
        </w:r>
        <w:r>
          <w:rPr>
            <w:rFonts w:hint="eastAsia"/>
          </w:rPr>
          <w:t>경진대회,</w:t>
        </w:r>
        <w:r>
          <w:t xml:space="preserve"> </w:t>
        </w:r>
        <w:r>
          <w:rPr>
            <w:rFonts w:hint="eastAsia"/>
          </w:rPr>
          <w:t>과 행사들의 작품들을 열람하고 싶은 경우.</w:t>
        </w:r>
      </w:ins>
    </w:p>
    <w:p w14:paraId="5D44717A" w14:textId="77777777" w:rsidR="003F613B" w:rsidRDefault="003F613B" w:rsidP="003F613B">
      <w:pPr>
        <w:rPr>
          <w:ins w:id="468" w:author="엄제윤" w:date="2021-03-01T15:40:00Z"/>
        </w:rPr>
      </w:pPr>
      <w:ins w:id="469" w:author="엄제윤" w:date="2021-03-01T15:40:00Z">
        <w:r>
          <w:tab/>
          <w:t xml:space="preserve">1) </w:t>
        </w:r>
        <w:r>
          <w:rPr>
            <w:rFonts w:hint="eastAsia"/>
          </w:rPr>
          <w:t>메인 페이지 좌측 메뉴에 후기 게시판을 클릭한다.</w:t>
        </w:r>
        <w:r>
          <w:t xml:space="preserve"> -&gt; </w:t>
        </w:r>
        <w:r>
          <w:rPr>
            <w:rFonts w:hint="eastAsia"/>
          </w:rPr>
          <w:t xml:space="preserve">후기 게시판 하위 카테고리에서 </w:t>
        </w:r>
        <w:r>
          <w:tab/>
        </w:r>
        <w:r>
          <w:rPr>
            <w:rFonts w:hint="eastAsia"/>
          </w:rPr>
          <w:t>원하는 행사 카테고리를 클릭한다.</w:t>
        </w:r>
        <w:r>
          <w:t xml:space="preserve"> -&gt; </w:t>
        </w:r>
        <w:r>
          <w:rPr>
            <w:rFonts w:hint="eastAsia"/>
          </w:rPr>
          <w:t>E</w:t>
        </w:r>
        <w:r>
          <w:t xml:space="preserve">X) </w:t>
        </w:r>
        <w:proofErr w:type="spellStart"/>
        <w:r>
          <w:rPr>
            <w:rFonts w:hint="eastAsia"/>
          </w:rPr>
          <w:t>캡스톤</w:t>
        </w:r>
        <w:proofErr w:type="spellEnd"/>
        <w:r>
          <w:t xml:space="preserve"> </w:t>
        </w:r>
        <w:r>
          <w:rPr>
            <w:rFonts w:hint="eastAsia"/>
          </w:rPr>
          <w:t xml:space="preserve">카테고리로 들어간 경우 과거순으로 </w:t>
        </w:r>
        <w:proofErr w:type="gramStart"/>
        <w:r>
          <w:rPr>
            <w:rFonts w:hint="eastAsia"/>
          </w:rPr>
          <w:t xml:space="preserve">선 </w:t>
        </w:r>
        <w:r>
          <w:t xml:space="preserve"> </w:t>
        </w:r>
        <w:r>
          <w:rPr>
            <w:rFonts w:hint="eastAsia"/>
          </w:rPr>
          <w:t>배들이</w:t>
        </w:r>
        <w:proofErr w:type="gramEnd"/>
        <w:r>
          <w:rPr>
            <w:rFonts w:hint="eastAsia"/>
          </w:rPr>
          <w:t xml:space="preserve"> 해왔던 </w:t>
        </w:r>
        <w:proofErr w:type="spellStart"/>
        <w:r>
          <w:rPr>
            <w:rFonts w:hint="eastAsia"/>
          </w:rPr>
          <w:t>캡스톤</w:t>
        </w:r>
        <w:proofErr w:type="spellEnd"/>
        <w:r>
          <w:rPr>
            <w:rFonts w:hint="eastAsia"/>
          </w:rPr>
          <w:t xml:space="preserve"> 작품 및 연구 내용들이 순차적으로 배열되어 있고 </w:t>
        </w:r>
        <w:proofErr w:type="spellStart"/>
        <w:r>
          <w:rPr>
            <w:rFonts w:hint="eastAsia"/>
          </w:rPr>
          <w:t>검색창</w:t>
        </w:r>
        <w:proofErr w:type="spellEnd"/>
        <w:r>
          <w:rPr>
            <w:rFonts w:hint="eastAsia"/>
          </w:rPr>
          <w:t xml:space="preserve"> 혹은 직접 </w:t>
        </w:r>
        <w:r>
          <w:tab/>
        </w:r>
        <w:r>
          <w:rPr>
            <w:rFonts w:hint="eastAsia"/>
          </w:rPr>
          <w:t>리스트에서 찾아 열람한다.</w:t>
        </w:r>
      </w:ins>
    </w:p>
    <w:p w14:paraId="25C22D96" w14:textId="77777777" w:rsidR="003F613B" w:rsidRDefault="003F613B" w:rsidP="003F613B">
      <w:pPr>
        <w:rPr>
          <w:ins w:id="470" w:author="엄제윤" w:date="2021-03-01T15:40:00Z"/>
        </w:rPr>
      </w:pPr>
    </w:p>
    <w:p w14:paraId="255BAC49" w14:textId="77777777" w:rsidR="003F613B" w:rsidRDefault="003F613B" w:rsidP="003F613B">
      <w:pPr>
        <w:rPr>
          <w:ins w:id="471" w:author="엄제윤" w:date="2021-03-01T15:40:00Z"/>
        </w:rPr>
      </w:pPr>
      <w:ins w:id="472" w:author="엄제윤" w:date="2021-03-01T15:40:00Z">
        <w:r>
          <w:rPr>
            <w:rFonts w:hint="eastAsia"/>
          </w:rPr>
          <w:t>6</w:t>
        </w:r>
        <w:r>
          <w:t xml:space="preserve">. </w:t>
        </w:r>
        <w:r>
          <w:rPr>
            <w:rFonts w:hint="eastAsia"/>
          </w:rPr>
          <w:t xml:space="preserve">학생회에서 과 행사나 학년별 </w:t>
        </w:r>
        <w:proofErr w:type="spellStart"/>
        <w:r>
          <w:rPr>
            <w:rFonts w:hint="eastAsia"/>
          </w:rPr>
          <w:t>단톡방</w:t>
        </w:r>
        <w:proofErr w:type="spellEnd"/>
        <w:r>
          <w:rPr>
            <w:rFonts w:hint="eastAsia"/>
          </w:rPr>
          <w:t xml:space="preserve"> 초대를 위해 공지를 해야 하는 경우</w:t>
        </w:r>
      </w:ins>
    </w:p>
    <w:p w14:paraId="48ED295C" w14:textId="77777777" w:rsidR="003F613B" w:rsidRDefault="003F613B" w:rsidP="003F613B">
      <w:pPr>
        <w:rPr>
          <w:ins w:id="473" w:author="엄제윤" w:date="2021-03-01T15:40:00Z"/>
        </w:rPr>
      </w:pPr>
      <w:ins w:id="474" w:author="엄제윤" w:date="2021-03-01T15:40:00Z">
        <w:r>
          <w:tab/>
          <w:t xml:space="preserve">1) </w:t>
        </w:r>
        <w:r>
          <w:rPr>
            <w:rFonts w:hint="eastAsia"/>
          </w:rPr>
          <w:t>로그인 페이지에 접속한다</w:t>
        </w:r>
        <w:r>
          <w:t xml:space="preserve">. -&gt; </w:t>
        </w:r>
        <w:r>
          <w:rPr>
            <w:rFonts w:hint="eastAsia"/>
          </w:rPr>
          <w:t>관리자 권한으로 접속한다.</w:t>
        </w:r>
        <w:r>
          <w:t xml:space="preserve"> -&gt; </w:t>
        </w:r>
        <w:r>
          <w:rPr>
            <w:rFonts w:hint="eastAsia"/>
          </w:rPr>
          <w:t xml:space="preserve">메인 페이지 좌측 상단에 </w:t>
        </w:r>
        <w:r>
          <w:tab/>
        </w:r>
        <w:r>
          <w:rPr>
            <w:rFonts w:hint="eastAsia"/>
          </w:rPr>
          <w:t>M</w:t>
        </w:r>
        <w:r>
          <w:t>y Page</w:t>
        </w:r>
        <w:r>
          <w:rPr>
            <w:rFonts w:hint="eastAsia"/>
          </w:rPr>
          <w:t>를 클릭한다.</w:t>
        </w:r>
        <w:r>
          <w:t xml:space="preserve"> </w:t>
        </w:r>
        <w:r>
          <w:rPr>
            <w:rFonts w:hint="eastAsia"/>
          </w:rPr>
          <w:t>-</w:t>
        </w:r>
        <w:r>
          <w:t xml:space="preserve">&gt; </w:t>
        </w:r>
        <w:r>
          <w:rPr>
            <w:rFonts w:hint="eastAsia"/>
          </w:rPr>
          <w:t xml:space="preserve">작성하기 버튼을 클릭하고 게시글 작성하기 란에 원하는 </w:t>
        </w:r>
        <w:proofErr w:type="spellStart"/>
        <w:r>
          <w:rPr>
            <w:rFonts w:hint="eastAsia"/>
          </w:rPr>
          <w:t>카테고</w:t>
        </w:r>
        <w:proofErr w:type="spellEnd"/>
        <w:r>
          <w:lastRenderedPageBreak/>
          <w:tab/>
        </w:r>
        <w:r>
          <w:rPr>
            <w:rFonts w:hint="eastAsia"/>
          </w:rPr>
          <w:t>리를 설정한다.</w:t>
        </w:r>
        <w:r>
          <w:t xml:space="preserve"> </w:t>
        </w:r>
        <w:r>
          <w:rPr>
            <w:rFonts w:hint="eastAsia"/>
          </w:rPr>
          <w:t>-</w:t>
        </w:r>
        <w:r>
          <w:t xml:space="preserve">&gt; </w:t>
        </w:r>
        <w:r>
          <w:rPr>
            <w:rFonts w:hint="eastAsia"/>
          </w:rPr>
          <w:t>작성하기 칸에 원하는 공지를 작성한다.</w:t>
        </w:r>
        <w:r>
          <w:t xml:space="preserve"> -&gt; </w:t>
        </w:r>
        <w:r>
          <w:rPr>
            <w:rFonts w:hint="eastAsia"/>
          </w:rPr>
          <w:t>공지를 보낼 학생들의 범</w:t>
        </w:r>
        <w:r>
          <w:tab/>
        </w:r>
        <w:r>
          <w:rPr>
            <w:rFonts w:hint="eastAsia"/>
          </w:rPr>
          <w:t>위를 설정하고 작성 완료 버튼을 클릭한다.</w:t>
        </w:r>
      </w:ins>
    </w:p>
    <w:p w14:paraId="2C2C625D" w14:textId="77777777" w:rsidR="003F613B" w:rsidRPr="003F613B" w:rsidRDefault="003F613B">
      <w:pPr>
        <w:jc w:val="left"/>
        <w:rPr>
          <w:ins w:id="475" w:author="엄제윤" w:date="2021-03-01T15:37:00Z"/>
        </w:rPr>
      </w:pPr>
    </w:p>
    <w:p w14:paraId="0F3049D5" w14:textId="4A8D2C2C" w:rsidR="00A75A59" w:rsidRDefault="00A75A59">
      <w:pPr>
        <w:jc w:val="left"/>
        <w:rPr>
          <w:ins w:id="476" w:author="엄제윤" w:date="2021-03-01T15:37:00Z"/>
        </w:rPr>
      </w:pPr>
    </w:p>
    <w:p w14:paraId="4886A3CD" w14:textId="77777777" w:rsidR="00A75A59" w:rsidRDefault="00A75A59">
      <w:pPr>
        <w:jc w:val="left"/>
        <w:rPr>
          <w:ins w:id="477" w:author="엄제윤" w:date="2021-03-01T15:37:00Z"/>
        </w:rPr>
      </w:pPr>
    </w:p>
    <w:p w14:paraId="17991374" w14:textId="77777777" w:rsidR="00A75A59" w:rsidRPr="008A1BA5" w:rsidRDefault="00A75A59" w:rsidP="00A75A59">
      <w:pPr>
        <w:rPr>
          <w:ins w:id="478" w:author="엄제윤" w:date="2021-03-01T15:37:00Z"/>
          <w:sz w:val="32"/>
          <w:szCs w:val="32"/>
        </w:rPr>
      </w:pPr>
      <w:ins w:id="479" w:author="엄제윤" w:date="2021-03-01T15:37:00Z">
        <w:r w:rsidRPr="008A1BA5">
          <w:rPr>
            <w:rFonts w:hint="eastAsia"/>
            <w:sz w:val="32"/>
            <w:szCs w:val="32"/>
          </w:rPr>
          <w:t xml:space="preserve">입학 </w:t>
        </w:r>
      </w:ins>
    </w:p>
    <w:p w14:paraId="668BFD5D" w14:textId="77777777" w:rsidR="00A75A59" w:rsidRDefault="00A75A59" w:rsidP="00A75A59">
      <w:pPr>
        <w:pStyle w:val="a7"/>
        <w:numPr>
          <w:ilvl w:val="0"/>
          <w:numId w:val="5"/>
        </w:numPr>
        <w:ind w:leftChars="0"/>
        <w:rPr>
          <w:ins w:id="480" w:author="엄제윤" w:date="2021-03-01T15:37:00Z"/>
        </w:rPr>
      </w:pPr>
      <w:ins w:id="481" w:author="엄제윤" w:date="2021-03-01T15:37:00Z">
        <w:r w:rsidRPr="008A1BA5">
          <w:rPr>
            <w:rFonts w:hint="eastAsia"/>
            <w:b/>
            <w:bCs/>
          </w:rPr>
          <w:t>입학식은 언제,</w:t>
        </w:r>
        <w:r w:rsidRPr="008A1BA5">
          <w:rPr>
            <w:b/>
            <w:bCs/>
          </w:rPr>
          <w:t xml:space="preserve"> </w:t>
        </w:r>
        <w:proofErr w:type="spellStart"/>
        <w:r w:rsidRPr="008A1BA5">
          <w:rPr>
            <w:rFonts w:hint="eastAsia"/>
            <w:b/>
            <w:bCs/>
          </w:rPr>
          <w:t>어떻게하나요</w:t>
        </w:r>
        <w:proofErr w:type="spellEnd"/>
        <w:proofErr w:type="gramStart"/>
        <w:r w:rsidRPr="008A1BA5">
          <w:rPr>
            <w:rFonts w:hint="eastAsia"/>
            <w:b/>
            <w:bCs/>
          </w:rPr>
          <w:t>?</w:t>
        </w:r>
        <w:r w:rsidRPr="008A1BA5">
          <w:rPr>
            <w:b/>
            <w:bCs/>
          </w:rPr>
          <w:t xml:space="preserve"> :</w:t>
        </w:r>
        <w:proofErr w:type="gramEnd"/>
        <w:r>
          <w:t xml:space="preserve"> </w:t>
        </w:r>
      </w:ins>
    </w:p>
    <w:p w14:paraId="2383C9C7" w14:textId="77777777" w:rsidR="00A75A59" w:rsidRDefault="00A75A59" w:rsidP="00A75A59">
      <w:pPr>
        <w:pStyle w:val="a7"/>
        <w:ind w:leftChars="0" w:left="760"/>
        <w:rPr>
          <w:ins w:id="482" w:author="엄제윤" w:date="2021-03-01T15:37:00Z"/>
        </w:rPr>
      </w:pPr>
      <w:ins w:id="483" w:author="엄제윤" w:date="2021-03-01T15:37:00Z">
        <w:r>
          <w:rPr>
            <w:rFonts w:hint="eastAsia"/>
          </w:rPr>
          <w:t xml:space="preserve">입학식은 보통 </w:t>
        </w:r>
        <w:r>
          <w:t>2</w:t>
        </w:r>
        <w:r>
          <w:rPr>
            <w:rFonts w:hint="eastAsia"/>
          </w:rPr>
          <w:t>월 중-말에 진행됩니다.</w:t>
        </w:r>
        <w:r>
          <w:t xml:space="preserve"> </w:t>
        </w:r>
        <w:r>
          <w:rPr>
            <w:rFonts w:hint="eastAsia"/>
          </w:rPr>
          <w:t>중-고등학교 입학식처럼 강당에 모여 총장님과 다른 내빈분들의 축하를 받으며 입학식이 진행됩니다.</w:t>
        </w:r>
        <w:r>
          <w:t xml:space="preserve"> </w:t>
        </w:r>
        <w:r>
          <w:rPr>
            <w:rFonts w:hint="eastAsia"/>
          </w:rPr>
          <w:t>하지만 코로나1</w:t>
        </w:r>
        <w:r>
          <w:t xml:space="preserve">9 </w:t>
        </w:r>
        <w:r>
          <w:rPr>
            <w:rFonts w:hint="eastAsia"/>
          </w:rPr>
          <w:t>확산 같은</w:t>
        </w:r>
        <w:r>
          <w:t xml:space="preserve"> </w:t>
        </w:r>
        <w:r>
          <w:rPr>
            <w:rFonts w:hint="eastAsia"/>
          </w:rPr>
          <w:t>불가피한 상황일때는 온라인으로 진행이 됩니다.</w:t>
        </w:r>
      </w:ins>
    </w:p>
    <w:p w14:paraId="11E0ADD7" w14:textId="77777777" w:rsidR="00A75A59" w:rsidRDefault="00A75A59" w:rsidP="00A75A59">
      <w:pPr>
        <w:pStyle w:val="a7"/>
        <w:ind w:leftChars="0" w:left="760"/>
        <w:rPr>
          <w:ins w:id="484" w:author="엄제윤" w:date="2021-03-01T15:37:00Z"/>
        </w:rPr>
      </w:pPr>
    </w:p>
    <w:p w14:paraId="7379BCB6" w14:textId="77777777" w:rsidR="00A75A59" w:rsidRDefault="00A75A59" w:rsidP="00A75A59">
      <w:pPr>
        <w:pStyle w:val="a7"/>
        <w:numPr>
          <w:ilvl w:val="0"/>
          <w:numId w:val="5"/>
        </w:numPr>
        <w:ind w:leftChars="0"/>
        <w:rPr>
          <w:ins w:id="485" w:author="엄제윤" w:date="2021-03-01T15:37:00Z"/>
        </w:rPr>
      </w:pPr>
      <w:ins w:id="486" w:author="엄제윤" w:date="2021-03-01T15:37:00Z">
        <w:r w:rsidRPr="008A1BA5">
          <w:rPr>
            <w:rFonts w:hint="eastAsia"/>
            <w:b/>
            <w:bCs/>
          </w:rPr>
          <w:t>I</w:t>
        </w:r>
        <w:r w:rsidRPr="008A1BA5">
          <w:rPr>
            <w:b/>
            <w:bCs/>
          </w:rPr>
          <w:t>TM</w:t>
        </w:r>
        <w:r w:rsidRPr="008A1BA5">
          <w:rPr>
            <w:rFonts w:hint="eastAsia"/>
            <w:b/>
            <w:bCs/>
          </w:rPr>
          <w:t xml:space="preserve">은 </w:t>
        </w:r>
        <w:proofErr w:type="spellStart"/>
        <w:r w:rsidRPr="008A1BA5">
          <w:rPr>
            <w:rFonts w:hint="eastAsia"/>
            <w:b/>
            <w:bCs/>
          </w:rPr>
          <w:t>어떤과</w:t>
        </w:r>
        <w:proofErr w:type="spellEnd"/>
        <w:r w:rsidRPr="008A1BA5">
          <w:rPr>
            <w:rFonts w:hint="eastAsia"/>
            <w:b/>
            <w:bCs/>
          </w:rPr>
          <w:t xml:space="preserve"> 인가요</w:t>
        </w:r>
        <w:proofErr w:type="gramStart"/>
        <w:r w:rsidRPr="008A1BA5">
          <w:rPr>
            <w:rFonts w:hint="eastAsia"/>
            <w:b/>
            <w:bCs/>
          </w:rPr>
          <w:t>?</w:t>
        </w:r>
        <w:r w:rsidRPr="008A1BA5">
          <w:rPr>
            <w:b/>
            <w:bCs/>
          </w:rPr>
          <w:t xml:space="preserve"> :</w:t>
        </w:r>
        <w:proofErr w:type="gramEnd"/>
        <w:r>
          <w:t xml:space="preserve"> </w:t>
        </w:r>
      </w:ins>
    </w:p>
    <w:p w14:paraId="20498762" w14:textId="77777777" w:rsidR="00A75A59" w:rsidRDefault="00A75A59" w:rsidP="00A75A59">
      <w:pPr>
        <w:pStyle w:val="a7"/>
        <w:ind w:leftChars="0" w:left="760"/>
        <w:rPr>
          <w:ins w:id="487" w:author="엄제윤" w:date="2021-03-01T15:37:00Z"/>
        </w:rPr>
      </w:pPr>
      <w:ins w:id="488" w:author="엄제윤" w:date="2021-03-01T15:37:00Z">
        <w:r>
          <w:t xml:space="preserve">ITM </w:t>
        </w:r>
        <w:r>
          <w:rPr>
            <w:rFonts w:hint="eastAsia"/>
          </w:rPr>
          <w:t>전공은 기술경영융합대학 산업공학과에 속해 있습니다.</w:t>
        </w:r>
        <w:r>
          <w:t xml:space="preserve"> </w:t>
        </w:r>
        <w:r w:rsidRPr="00C53750">
          <w:t>ITM(Information Technology Management)</w:t>
        </w:r>
        <w:r>
          <w:rPr>
            <w:rFonts w:hint="eastAsia"/>
          </w:rPr>
          <w:t>전공은</w:t>
        </w:r>
        <w:r w:rsidRPr="00C53750">
          <w:t xml:space="preserve"> IT에 대한 지식과 경영 마인드를 모두 갖춘 미래의 글로벌 IT 리더를 양성하는 것을 목표로 합니다.</w:t>
        </w:r>
        <w:r>
          <w:t xml:space="preserve"> </w:t>
        </w:r>
        <w:r w:rsidRPr="00C53750">
          <w:rPr>
            <w:rFonts w:hint="eastAsia"/>
          </w:rPr>
          <w:t>본</w:t>
        </w:r>
        <w:r w:rsidRPr="00C53750">
          <w:t xml:space="preserve"> 전공은 영국의 </w:t>
        </w:r>
        <w:proofErr w:type="spellStart"/>
        <w:r w:rsidRPr="00C53750">
          <w:t>Northumbria</w:t>
        </w:r>
        <w:proofErr w:type="spellEnd"/>
        <w:r w:rsidRPr="00C53750">
          <w:t xml:space="preserve"> 대학과 교육과정을 공유하며 국내에서 정규 교육과정 수료 시 국내 학위와 영국 학위를 동시에 취득할 수 있습니다.</w:t>
        </w:r>
        <w:r>
          <w:t xml:space="preserve"> </w:t>
        </w:r>
      </w:ins>
    </w:p>
    <w:p w14:paraId="3FDB786B" w14:textId="77777777" w:rsidR="00A75A59" w:rsidRDefault="00A75A59" w:rsidP="00A75A59">
      <w:pPr>
        <w:rPr>
          <w:ins w:id="489" w:author="엄제윤" w:date="2021-03-01T15:37:00Z"/>
        </w:rPr>
      </w:pPr>
    </w:p>
    <w:p w14:paraId="61A77517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490" w:author="엄제윤" w:date="2021-03-01T15:37:00Z"/>
          <w:b/>
          <w:bCs/>
        </w:rPr>
      </w:pPr>
      <w:ins w:id="491" w:author="엄제윤" w:date="2021-03-01T15:37:00Z">
        <w:r w:rsidRPr="008A1BA5">
          <w:rPr>
            <w:rFonts w:hint="eastAsia"/>
            <w:b/>
            <w:bCs/>
          </w:rPr>
          <w:t>I</w:t>
        </w:r>
        <w:r w:rsidRPr="008A1BA5">
          <w:rPr>
            <w:b/>
            <w:bCs/>
          </w:rPr>
          <w:t>TM</w:t>
        </w:r>
        <w:r w:rsidRPr="008A1BA5">
          <w:rPr>
            <w:rFonts w:hint="eastAsia"/>
            <w:b/>
            <w:bCs/>
          </w:rPr>
          <w:t xml:space="preserve">을 졸업해서 갈 수 있는 진로는 </w:t>
        </w:r>
        <w:proofErr w:type="spellStart"/>
        <w:r w:rsidRPr="008A1BA5">
          <w:rPr>
            <w:rFonts w:hint="eastAsia"/>
            <w:b/>
            <w:bCs/>
          </w:rPr>
          <w:t>어떤게</w:t>
        </w:r>
        <w:proofErr w:type="spellEnd"/>
        <w:r w:rsidRPr="008A1BA5">
          <w:rPr>
            <w:rFonts w:hint="eastAsia"/>
            <w:b/>
            <w:bCs/>
          </w:rPr>
          <w:t xml:space="preserve"> 있나요</w:t>
        </w:r>
        <w:proofErr w:type="gramStart"/>
        <w:r w:rsidRPr="008A1BA5">
          <w:rPr>
            <w:rFonts w:hint="eastAsia"/>
            <w:b/>
            <w:bCs/>
          </w:rPr>
          <w:t>?</w:t>
        </w:r>
        <w:r w:rsidRPr="008A1BA5">
          <w:rPr>
            <w:b/>
            <w:bCs/>
          </w:rPr>
          <w:t xml:space="preserve"> :</w:t>
        </w:r>
        <w:proofErr w:type="gramEnd"/>
      </w:ins>
    </w:p>
    <w:p w14:paraId="7043D37C" w14:textId="77777777" w:rsidR="00A75A59" w:rsidRDefault="00A75A59" w:rsidP="00A75A59">
      <w:pPr>
        <w:pStyle w:val="a7"/>
        <w:ind w:leftChars="0" w:left="760"/>
        <w:rPr>
          <w:ins w:id="492" w:author="엄제윤" w:date="2021-03-01T15:37:00Z"/>
        </w:rPr>
      </w:pPr>
      <w:ins w:id="493" w:author="엄제윤" w:date="2021-03-01T15:37:00Z">
        <w:r>
          <w:t xml:space="preserve"> </w:t>
        </w:r>
        <w:r w:rsidRPr="0055200C">
          <w:t>IT산업시대에 적합한 인재로 양성하기 위한 과정을 이수 후, IT 관련 기업, 금융 관련 기업, 제조 및 서비스업 관련 기업에서 업무 환경에 최적화된 기업의 정보 시스템을 통합적으로 설계하고 관리하는 시스템 엔지니어, 또는 정보시스템 활용 및 시스템 통합(SI) 전략을 수립하는 IT 컨설턴트로 활약할 수 있습니다</w:t>
        </w:r>
        <w:r>
          <w:rPr>
            <w:rFonts w:hint="eastAsia"/>
          </w:rPr>
          <w:t xml:space="preserve"> 그리고 이러한 전반적인 지식들을 활용하여 I</w:t>
        </w:r>
        <w:r>
          <w:t xml:space="preserve">T </w:t>
        </w:r>
        <w:r>
          <w:rPr>
            <w:rFonts w:hint="eastAsia"/>
          </w:rPr>
          <w:t>서비스를 기획하고 개발하여 스타트업 회사를</w:t>
        </w:r>
        <w:r>
          <w:t xml:space="preserve"> </w:t>
        </w:r>
        <w:r>
          <w:rPr>
            <w:rFonts w:hint="eastAsia"/>
          </w:rPr>
          <w:t>운영할 수 있습니다</w:t>
        </w:r>
        <w:r w:rsidRPr="0055200C">
          <w:t>.</w:t>
        </w:r>
        <w:r>
          <w:t xml:space="preserve"> </w:t>
        </w:r>
      </w:ins>
    </w:p>
    <w:p w14:paraId="75153DF8" w14:textId="77777777" w:rsidR="00A75A59" w:rsidRDefault="00A75A59" w:rsidP="00A75A59">
      <w:pPr>
        <w:ind w:left="760"/>
        <w:rPr>
          <w:ins w:id="494" w:author="엄제윤" w:date="2021-03-01T15:37:00Z"/>
        </w:rPr>
      </w:pPr>
      <w:ins w:id="495" w:author="엄제윤" w:date="2021-03-01T15:37:00Z">
        <w:r>
          <w:rPr>
            <w:rFonts w:hint="eastAsia"/>
          </w:rPr>
          <w:t xml:space="preserve">과정을 이수하는 동안 </w:t>
        </w:r>
        <w:r>
          <w:t xml:space="preserve">IT </w:t>
        </w:r>
        <w:r>
          <w:rPr>
            <w:rFonts w:hint="eastAsia"/>
          </w:rPr>
          <w:t xml:space="preserve">분야가 적성에 </w:t>
        </w:r>
        <w:proofErr w:type="spellStart"/>
        <w:r>
          <w:rPr>
            <w:rFonts w:hint="eastAsia"/>
          </w:rPr>
          <w:t>맞다면</w:t>
        </w:r>
        <w:proofErr w:type="spellEnd"/>
        <w:r>
          <w:rPr>
            <w:rFonts w:hint="eastAsia"/>
          </w:rPr>
          <w:t>, 코딩 분야를 집중적으로 공부하여 카카오,</w:t>
        </w:r>
        <w:r>
          <w:t xml:space="preserve"> </w:t>
        </w:r>
        <w:r>
          <w:rPr>
            <w:rFonts w:hint="eastAsia"/>
          </w:rPr>
          <w:t>네이버,</w:t>
        </w:r>
        <w:r>
          <w:t xml:space="preserve"> </w:t>
        </w:r>
        <w:r>
          <w:rPr>
            <w:rFonts w:hint="eastAsia"/>
          </w:rPr>
          <w:t xml:space="preserve">삼성 </w:t>
        </w:r>
        <w:r>
          <w:t>SDS</w:t>
        </w:r>
        <w:r>
          <w:rPr>
            <w:rFonts w:hint="eastAsia"/>
          </w:rPr>
          <w:t xml:space="preserve"> 등 </w:t>
        </w:r>
        <w:r>
          <w:t>IT</w:t>
        </w:r>
        <w:r>
          <w:rPr>
            <w:rFonts w:hint="eastAsia"/>
          </w:rPr>
          <w:t xml:space="preserve"> 기업에 취직하여 개발 업무를 하거나 데이터 분야를 집중적으로 공부하여 </w:t>
        </w:r>
        <w:r>
          <w:t xml:space="preserve">SK </w:t>
        </w:r>
        <w:proofErr w:type="spellStart"/>
        <w:r>
          <w:rPr>
            <w:rFonts w:hint="eastAsia"/>
          </w:rPr>
          <w:t>브로드밴드</w:t>
        </w:r>
        <w:proofErr w:type="spellEnd"/>
        <w:r>
          <w:rPr>
            <w:rFonts w:hint="eastAsia"/>
          </w:rPr>
          <w:t>,</w:t>
        </w:r>
        <w:r>
          <w:t xml:space="preserve"> --- </w:t>
        </w:r>
        <w:r>
          <w:rPr>
            <w:rFonts w:hint="eastAsia"/>
          </w:rPr>
          <w:t>등 A</w:t>
        </w:r>
        <w:r>
          <w:t xml:space="preserve">I </w:t>
        </w:r>
        <w:r>
          <w:rPr>
            <w:rFonts w:hint="eastAsia"/>
          </w:rPr>
          <w:t>관련 업무를 할</w:t>
        </w:r>
        <w:r>
          <w:t xml:space="preserve"> </w:t>
        </w:r>
        <w:r>
          <w:rPr>
            <w:rFonts w:hint="eastAsia"/>
          </w:rPr>
          <w:t>수 있습니다.</w:t>
        </w:r>
        <w:r>
          <w:t xml:space="preserve"> </w:t>
        </w:r>
      </w:ins>
    </w:p>
    <w:p w14:paraId="4AF75219" w14:textId="77777777" w:rsidR="00A75A59" w:rsidRDefault="00A75A59" w:rsidP="00A75A59">
      <w:pPr>
        <w:ind w:left="760"/>
        <w:rPr>
          <w:ins w:id="496" w:author="엄제윤" w:date="2021-03-01T15:37:00Z"/>
        </w:rPr>
      </w:pPr>
      <w:ins w:id="497" w:author="엄제윤" w:date="2021-03-01T15:37:00Z">
        <w:r>
          <w:rPr>
            <w:rFonts w:hint="eastAsia"/>
          </w:rPr>
          <w:t>과정을 이수하는 동안 경영</w:t>
        </w:r>
        <w:r>
          <w:t xml:space="preserve"> </w:t>
        </w:r>
        <w:r>
          <w:rPr>
            <w:rFonts w:hint="eastAsia"/>
          </w:rPr>
          <w:t xml:space="preserve">분야가 적성에 </w:t>
        </w:r>
        <w:proofErr w:type="spellStart"/>
        <w:r>
          <w:rPr>
            <w:rFonts w:hint="eastAsia"/>
          </w:rPr>
          <w:t>맞다면</w:t>
        </w:r>
        <w:proofErr w:type="spellEnd"/>
        <w:r>
          <w:rPr>
            <w:rFonts w:hint="eastAsia"/>
          </w:rPr>
          <w:t>,</w:t>
        </w:r>
        <w:r>
          <w:t xml:space="preserve"> </w:t>
        </w:r>
        <w:r>
          <w:rPr>
            <w:rFonts w:hint="eastAsia"/>
          </w:rPr>
          <w:t>회계</w:t>
        </w:r>
        <w:r>
          <w:t xml:space="preserve"> </w:t>
        </w:r>
        <w:r>
          <w:rPr>
            <w:rFonts w:hint="eastAsia"/>
          </w:rPr>
          <w:t>분야를 집중적으로 공부하여 은행권 회사에 취직하거나 데이터 기술을 활용한 경영혹은</w:t>
        </w:r>
        <w:r>
          <w:t xml:space="preserve"> </w:t>
        </w:r>
        <w:r>
          <w:rPr>
            <w:rFonts w:hint="eastAsia"/>
          </w:rPr>
          <w:t>마케팅 분야와 관련된 업무를 할 수 있습니다.</w:t>
        </w:r>
      </w:ins>
    </w:p>
    <w:p w14:paraId="0D155E6E" w14:textId="77777777" w:rsidR="00A75A59" w:rsidRDefault="00A75A59" w:rsidP="00A75A59">
      <w:pPr>
        <w:ind w:left="760"/>
        <w:rPr>
          <w:ins w:id="498" w:author="엄제윤" w:date="2021-03-01T15:37:00Z"/>
        </w:rPr>
      </w:pPr>
      <w:ins w:id="499" w:author="엄제윤" w:date="2021-03-01T15:37:00Z">
        <w:r w:rsidRPr="0055200C">
          <w:rPr>
            <w:rFonts w:hint="eastAsia"/>
          </w:rPr>
          <w:lastRenderedPageBreak/>
          <w:t>어느</w:t>
        </w:r>
        <w:r w:rsidRPr="0055200C">
          <w:t xml:space="preserve"> 정도 경력을 쌓은 후에는 기술적 지식과 전략적 사고, 조직 관리 등의 능력이 종합적으로 요구되는 IT 관련 업무의 중간 관리자(프로젝트 매니저, 시니어 컨설턴트 등)로서 역량을 발휘할 수 있으며, 궁극적으로는 기업의 핵심 인프라인 정보시스템의 관리 및 운영을 책임지는 CIO(Chief Information Officer)나 기업의 비즈니스 특성을 이해하고 경쟁 우위의 기술을 지속적으로 육성할 수 있는 전문 경영인(Chief Executive Officer)로서의 역할 수행이 가능합니다.</w:t>
        </w:r>
      </w:ins>
    </w:p>
    <w:p w14:paraId="07D4512B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500" w:author="엄제윤" w:date="2021-03-01T15:37:00Z"/>
          <w:b/>
          <w:bCs/>
        </w:rPr>
      </w:pPr>
      <w:ins w:id="501" w:author="엄제윤" w:date="2021-03-01T15:37:00Z">
        <w:r w:rsidRPr="008A1BA5">
          <w:rPr>
            <w:rFonts w:hint="eastAsia"/>
            <w:b/>
            <w:bCs/>
          </w:rPr>
          <w:t xml:space="preserve">커리큘럼에 대한 간단한 요약 소개 </w:t>
        </w:r>
      </w:ins>
    </w:p>
    <w:p w14:paraId="773AA2BA" w14:textId="77777777" w:rsidR="00A75A59" w:rsidRDefault="00A75A59" w:rsidP="00A75A59">
      <w:pPr>
        <w:pStyle w:val="a7"/>
        <w:ind w:leftChars="0" w:left="760"/>
        <w:rPr>
          <w:ins w:id="502" w:author="엄제윤" w:date="2021-03-01T15:37:00Z"/>
        </w:rPr>
      </w:pPr>
      <w:ins w:id="503" w:author="엄제윤" w:date="2021-03-01T15:37:00Z">
        <w:r>
          <w:rPr>
            <w:rFonts w:hint="eastAsia"/>
          </w:rPr>
          <w:t xml:space="preserve">먼저 </w:t>
        </w:r>
        <w:r>
          <w:t>1</w:t>
        </w:r>
        <w:r>
          <w:rPr>
            <w:rFonts w:hint="eastAsia"/>
          </w:rPr>
          <w:t>학년때는 교양 과목들과 앞으로 배우게 될 과목들의 초석이 되는 영어,</w:t>
        </w:r>
        <w:r>
          <w:t xml:space="preserve"> </w:t>
        </w:r>
        <w:r>
          <w:rPr>
            <w:rFonts w:hint="eastAsia"/>
          </w:rPr>
          <w:t>프로그래밍,</w:t>
        </w:r>
        <w:r>
          <w:t xml:space="preserve"> </w:t>
        </w:r>
        <w:r>
          <w:rPr>
            <w:rFonts w:hint="eastAsia"/>
          </w:rPr>
          <w:t>통계,</w:t>
        </w:r>
        <w:r>
          <w:t xml:space="preserve"> </w:t>
        </w:r>
        <w:r>
          <w:rPr>
            <w:rFonts w:hint="eastAsia"/>
          </w:rPr>
          <w:t>기술경영과 관련된 전공 과목을 수강하게 됩니다.</w:t>
        </w:r>
        <w:r>
          <w:t xml:space="preserve"> 2</w:t>
        </w:r>
        <w:r>
          <w:rPr>
            <w:rFonts w:hint="eastAsia"/>
          </w:rPr>
          <w:t>학년때는</w:t>
        </w:r>
        <w:r>
          <w:t xml:space="preserve"> </w:t>
        </w:r>
        <w:r>
          <w:rPr>
            <w:rFonts w:hint="eastAsia"/>
          </w:rPr>
          <w:t>공학수학,</w:t>
        </w:r>
        <w:r>
          <w:t xml:space="preserve"> </w:t>
        </w:r>
        <w:r>
          <w:rPr>
            <w:rFonts w:hint="eastAsia"/>
          </w:rPr>
          <w:t>데이터 구조,</w:t>
        </w:r>
        <w:r>
          <w:t xml:space="preserve"> </w:t>
        </w:r>
        <w:r>
          <w:rPr>
            <w:rFonts w:hint="eastAsia"/>
          </w:rPr>
          <w:t>회계,</w:t>
        </w:r>
        <w:r>
          <w:t xml:space="preserve"> </w:t>
        </w:r>
        <w:r>
          <w:rPr>
            <w:rFonts w:hint="eastAsia"/>
          </w:rPr>
          <w:t>경제성공학 등 보다 깊지만 앞으로 배우게 될 과목들의 기본이 되는 학문</w:t>
        </w:r>
        <w:r>
          <w:t xml:space="preserve"> </w:t>
        </w:r>
        <w:r>
          <w:rPr>
            <w:rFonts w:hint="eastAsia"/>
          </w:rPr>
          <w:t>위주로 배웁니다.</w:t>
        </w:r>
        <w:r>
          <w:t xml:space="preserve"> 3</w:t>
        </w:r>
        <w:r>
          <w:rPr>
            <w:rFonts w:hint="eastAsia"/>
          </w:rPr>
          <w:t>-</w:t>
        </w:r>
        <w:r>
          <w:t>4</w:t>
        </w:r>
        <w:r>
          <w:rPr>
            <w:rFonts w:hint="eastAsia"/>
          </w:rPr>
          <w:t>학년때는</w:t>
        </w:r>
        <w:r w:rsidRPr="003054EF">
          <w:rPr>
            <w:rFonts w:hint="eastAsia"/>
          </w:rPr>
          <w:t xml:space="preserve"> </w:t>
        </w:r>
        <w:r>
          <w:rPr>
            <w:rFonts w:hint="eastAsia"/>
          </w:rPr>
          <w:t>웹</w:t>
        </w:r>
        <w:r>
          <w:t>-</w:t>
        </w:r>
        <w:r>
          <w:rPr>
            <w:rFonts w:hint="eastAsia"/>
          </w:rPr>
          <w:t>모바일 프로그래밍,</w:t>
        </w:r>
        <w:r>
          <w:t xml:space="preserve"> </w:t>
        </w:r>
        <w:r>
          <w:rPr>
            <w:rFonts w:hint="eastAsia"/>
          </w:rPr>
          <w:t>보안</w:t>
        </w:r>
        <w:r>
          <w:t xml:space="preserve">, </w:t>
        </w:r>
        <w:r>
          <w:rPr>
            <w:rFonts w:hint="eastAsia"/>
          </w:rPr>
          <w:t>데이터 마이닝,</w:t>
        </w:r>
        <w:r>
          <w:t xml:space="preserve"> </w:t>
        </w:r>
        <w:r>
          <w:rPr>
            <w:rFonts w:hint="eastAsia"/>
          </w:rPr>
          <w:t>A</w:t>
        </w:r>
        <w:r>
          <w:t xml:space="preserve">I, BPM, </w:t>
        </w:r>
        <w:r>
          <w:rPr>
            <w:rFonts w:hint="eastAsia"/>
          </w:rPr>
          <w:t>금융,</w:t>
        </w:r>
        <w:r>
          <w:t xml:space="preserve"> IT</w:t>
        </w:r>
        <w:r>
          <w:rPr>
            <w:rFonts w:hint="eastAsia"/>
          </w:rPr>
          <w:t>경영 등 다양한 분야에 대해서 배우게 됩니다.</w:t>
        </w:r>
      </w:ins>
    </w:p>
    <w:p w14:paraId="1F81BE0C" w14:textId="77777777" w:rsidR="00A75A59" w:rsidRPr="003054EF" w:rsidRDefault="00A75A59" w:rsidP="00A75A59">
      <w:pPr>
        <w:pStyle w:val="a7"/>
        <w:ind w:leftChars="0" w:left="760"/>
        <w:rPr>
          <w:ins w:id="504" w:author="엄제윤" w:date="2021-03-01T15:37:00Z"/>
        </w:rPr>
      </w:pPr>
    </w:p>
    <w:p w14:paraId="4F648B3B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505" w:author="엄제윤" w:date="2021-03-01T15:37:00Z"/>
          <w:b/>
          <w:bCs/>
        </w:rPr>
      </w:pPr>
      <w:ins w:id="506" w:author="엄제윤" w:date="2021-03-01T15:37:00Z">
        <w:r w:rsidRPr="008A1BA5">
          <w:rPr>
            <w:rFonts w:hint="eastAsia"/>
            <w:b/>
            <w:bCs/>
          </w:rPr>
          <w:t xml:space="preserve">어떤 동아리가 </w:t>
        </w:r>
        <w:proofErr w:type="gramStart"/>
        <w:r w:rsidRPr="008A1BA5">
          <w:rPr>
            <w:rFonts w:hint="eastAsia"/>
            <w:b/>
            <w:bCs/>
          </w:rPr>
          <w:t xml:space="preserve">있나요 </w:t>
        </w:r>
        <w:r w:rsidRPr="008A1BA5">
          <w:rPr>
            <w:b/>
            <w:bCs/>
          </w:rPr>
          <w:t>?</w:t>
        </w:r>
        <w:proofErr w:type="gramEnd"/>
      </w:ins>
    </w:p>
    <w:p w14:paraId="5F3E2B1A" w14:textId="77777777" w:rsidR="00A75A59" w:rsidRDefault="00A75A59" w:rsidP="00A75A59">
      <w:pPr>
        <w:pStyle w:val="a7"/>
        <w:ind w:leftChars="0" w:left="760"/>
        <w:rPr>
          <w:ins w:id="507" w:author="엄제윤" w:date="2021-03-01T15:37:00Z"/>
        </w:rPr>
      </w:pPr>
      <w:ins w:id="508" w:author="엄제윤" w:date="2021-03-01T15:37:00Z">
        <w:r>
          <w:rPr>
            <w:rFonts w:hint="eastAsia"/>
          </w:rPr>
          <w:t>2</w:t>
        </w:r>
        <w:r>
          <w:t>1</w:t>
        </w:r>
        <w:r>
          <w:rPr>
            <w:rFonts w:hint="eastAsia"/>
          </w:rPr>
          <w:t xml:space="preserve">년 기준 계속해서 활동을 지속하고 있는 동아리는 독서 동아리 </w:t>
        </w:r>
        <w:r>
          <w:t>‘</w:t>
        </w:r>
        <w:r>
          <w:rPr>
            <w:rFonts w:hint="eastAsia"/>
          </w:rPr>
          <w:t>소피스트</w:t>
        </w:r>
        <w:r>
          <w:t xml:space="preserve">’, </w:t>
        </w:r>
        <w:r>
          <w:rPr>
            <w:rFonts w:hint="eastAsia"/>
          </w:rPr>
          <w:t xml:space="preserve">코딩 교육0봉사 동아리 </w:t>
        </w:r>
        <w:r>
          <w:t>‘</w:t>
        </w:r>
        <w:r>
          <w:rPr>
            <w:rFonts w:hint="eastAsia"/>
          </w:rPr>
          <w:t>코알라</w:t>
        </w:r>
        <w:r>
          <w:t xml:space="preserve">’, </w:t>
        </w:r>
        <w:r>
          <w:rPr>
            <w:rFonts w:hint="eastAsia"/>
          </w:rPr>
          <w:t>축구 동아리</w:t>
        </w:r>
        <w:r>
          <w:t xml:space="preserve"> ‘</w:t>
        </w:r>
        <w:r>
          <w:rPr>
            <w:rFonts w:hint="eastAsia"/>
          </w:rPr>
          <w:t>아이유</w:t>
        </w:r>
        <w:r>
          <w:t>’</w:t>
        </w:r>
        <w:r>
          <w:rPr>
            <w:rFonts w:hint="eastAsia"/>
          </w:rPr>
          <w:t>가 있습니다.</w:t>
        </w:r>
        <w:r>
          <w:t xml:space="preserve"> </w:t>
        </w:r>
        <w:r>
          <w:rPr>
            <w:rFonts w:hint="eastAsia"/>
          </w:rPr>
          <w:t xml:space="preserve">뿐만 아니라 과거에 있었던 볼링 동아리 </w:t>
        </w:r>
        <w:r>
          <w:t>‘</w:t>
        </w:r>
        <w:proofErr w:type="spellStart"/>
        <w:r>
          <w:rPr>
            <w:rFonts w:hint="eastAsia"/>
          </w:rPr>
          <w:t>아이링</w:t>
        </w:r>
        <w:proofErr w:type="spellEnd"/>
        <w:r>
          <w:t xml:space="preserve">’ </w:t>
        </w:r>
        <w:r>
          <w:rPr>
            <w:rFonts w:hint="eastAsia"/>
          </w:rPr>
          <w:t xml:space="preserve">과 </w:t>
        </w:r>
        <w:r>
          <w:t>21</w:t>
        </w:r>
        <w:r>
          <w:rPr>
            <w:rFonts w:hint="eastAsia"/>
          </w:rPr>
          <w:t xml:space="preserve">년에 신설된 </w:t>
        </w:r>
        <w:r>
          <w:t>IT</w:t>
        </w:r>
        <w:r>
          <w:rPr>
            <w:rFonts w:hint="eastAsia"/>
          </w:rPr>
          <w:t xml:space="preserve">경영융합 동아리 </w:t>
        </w:r>
        <w:r>
          <w:t xml:space="preserve">‘ITEA’가 </w:t>
        </w:r>
        <w:r>
          <w:rPr>
            <w:rFonts w:hint="eastAsia"/>
          </w:rPr>
          <w:t>있습니다.</w:t>
        </w:r>
        <w:r>
          <w:t xml:space="preserve"> </w:t>
        </w:r>
        <w:r>
          <w:rPr>
            <w:rFonts w:hint="eastAsia"/>
          </w:rPr>
          <w:t xml:space="preserve">이처럼 최소 </w:t>
        </w:r>
        <w:r>
          <w:t xml:space="preserve">ITM </w:t>
        </w:r>
        <w:r>
          <w:rPr>
            <w:rFonts w:hint="eastAsia"/>
          </w:rPr>
          <w:t xml:space="preserve">학년별로 학우 </w:t>
        </w:r>
        <w:r>
          <w:t>2</w:t>
        </w:r>
        <w:r>
          <w:rPr>
            <w:rFonts w:hint="eastAsia"/>
          </w:rPr>
          <w:t>명과 교수님의 승인이 있다면 교내 동아리를 개설할 수 있습니다.</w:t>
        </w:r>
      </w:ins>
    </w:p>
    <w:p w14:paraId="6F086806" w14:textId="77777777" w:rsidR="00A75A59" w:rsidRDefault="00A75A59" w:rsidP="00A75A59">
      <w:pPr>
        <w:pStyle w:val="a7"/>
        <w:ind w:leftChars="0" w:left="760"/>
        <w:rPr>
          <w:ins w:id="509" w:author="엄제윤" w:date="2021-03-01T15:37:00Z"/>
        </w:rPr>
      </w:pPr>
    </w:p>
    <w:p w14:paraId="308B9761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510" w:author="엄제윤" w:date="2021-03-01T15:37:00Z"/>
          <w:b/>
          <w:bCs/>
        </w:rPr>
      </w:pPr>
      <w:ins w:id="511" w:author="엄제윤" w:date="2021-03-01T15:37:00Z">
        <w:r w:rsidRPr="008A1BA5">
          <w:rPr>
            <w:rFonts w:hint="eastAsia"/>
            <w:b/>
            <w:bCs/>
          </w:rPr>
          <w:t xml:space="preserve">수학/영어 테스트는 어떻게 </w:t>
        </w:r>
        <w:proofErr w:type="spellStart"/>
        <w:r w:rsidRPr="008A1BA5">
          <w:rPr>
            <w:rFonts w:hint="eastAsia"/>
            <w:b/>
            <w:bCs/>
          </w:rPr>
          <w:t>진행이되나요</w:t>
        </w:r>
        <w:proofErr w:type="spellEnd"/>
        <w:r w:rsidRPr="008A1BA5">
          <w:rPr>
            <w:b/>
            <w:bCs/>
          </w:rPr>
          <w:t xml:space="preserve">? </w:t>
        </w:r>
      </w:ins>
    </w:p>
    <w:p w14:paraId="763B3EF9" w14:textId="77777777" w:rsidR="00A75A59" w:rsidRPr="00303E36" w:rsidRDefault="00A75A59" w:rsidP="00A75A59">
      <w:pPr>
        <w:ind w:left="760"/>
        <w:rPr>
          <w:ins w:id="512" w:author="엄제윤" w:date="2021-03-01T15:37:00Z"/>
        </w:rPr>
      </w:pPr>
      <w:ins w:id="513" w:author="엄제윤" w:date="2021-03-01T15:37:00Z">
        <w:r>
          <w:rPr>
            <w:rFonts w:hint="eastAsia"/>
          </w:rPr>
          <w:t xml:space="preserve">서울과학기술대학교 </w:t>
        </w:r>
        <w:r>
          <w:t>1</w:t>
        </w:r>
        <w:r>
          <w:rPr>
            <w:rFonts w:hint="eastAsia"/>
          </w:rPr>
          <w:t>학년 학생들은 필수 교양 과목 분반을 위하여 입학할 때 물리,</w:t>
        </w:r>
        <w:r>
          <w:t xml:space="preserve"> </w:t>
        </w:r>
        <w:r>
          <w:rPr>
            <w:rFonts w:hint="eastAsia"/>
          </w:rPr>
          <w:t>영어,</w:t>
        </w:r>
        <w:r>
          <w:t xml:space="preserve"> </w:t>
        </w:r>
        <w:r>
          <w:rPr>
            <w:rFonts w:hint="eastAsia"/>
          </w:rPr>
          <w:t>수학 시험을 치르게 되어있습니다.</w:t>
        </w:r>
        <w:r>
          <w:t xml:space="preserve"> </w:t>
        </w:r>
        <w:r>
          <w:rPr>
            <w:rFonts w:hint="eastAsia"/>
          </w:rPr>
          <w:t xml:space="preserve">하지만 </w:t>
        </w:r>
        <w:r>
          <w:t xml:space="preserve">ITM </w:t>
        </w:r>
        <w:r>
          <w:rPr>
            <w:rFonts w:hint="eastAsia"/>
          </w:rPr>
          <w:t>학과는 물리 시험은 보지 않고 영어,</w:t>
        </w:r>
        <w:r>
          <w:t xml:space="preserve"> </w:t>
        </w:r>
        <w:r>
          <w:rPr>
            <w:rFonts w:hint="eastAsia"/>
          </w:rPr>
          <w:t>수학만 시험을 치르게 됩니다.</w:t>
        </w:r>
        <w:r>
          <w:t xml:space="preserve"> </w:t>
        </w:r>
        <w:r>
          <w:rPr>
            <w:rFonts w:hint="eastAsia"/>
          </w:rPr>
          <w:t>또한,</w:t>
        </w:r>
        <w:r>
          <w:t xml:space="preserve"> </w:t>
        </w:r>
        <w:r>
          <w:rPr>
            <w:rFonts w:hint="eastAsia"/>
          </w:rPr>
          <w:t xml:space="preserve">위의 세 과목이 공통 필수인 다른 학과와 다르게 </w:t>
        </w:r>
        <w:r>
          <w:t>ITM</w:t>
        </w:r>
        <w:r>
          <w:rPr>
            <w:rFonts w:hint="eastAsia"/>
          </w:rPr>
          <w:t>학과는 물리학/실험은 커리큘럼에 없으며 미적분학1은 컴퓨터 과목으로 대체가 가능하고 영어 작문-청취는 학과내에서 자체적으로 수업을 듣게 됩니다.</w:t>
        </w:r>
        <w:r>
          <w:t xml:space="preserve"> </w:t>
        </w:r>
        <w:r>
          <w:rPr>
            <w:rFonts w:hint="eastAsia"/>
          </w:rPr>
          <w:t>그렇기에 다른 학과에 비해 수학/영어 테스트의 비중이 적다고 말할 수 있습니다.</w:t>
        </w:r>
      </w:ins>
    </w:p>
    <w:p w14:paraId="59EBD562" w14:textId="77777777" w:rsidR="00A75A59" w:rsidRDefault="00A75A59" w:rsidP="00A75A59">
      <w:pPr>
        <w:ind w:left="760"/>
        <w:rPr>
          <w:ins w:id="514" w:author="엄제윤" w:date="2021-03-01T15:37:00Z"/>
        </w:rPr>
      </w:pPr>
      <w:ins w:id="515" w:author="엄제윤" w:date="2021-03-01T15:37:00Z">
        <w:r>
          <w:rPr>
            <w:rFonts w:hint="eastAsia"/>
          </w:rPr>
          <w:t xml:space="preserve">수학은 고등학교때 배웠던 수능과 상당히 비슷한 스타일의 문제가 출제되며 영어는 토익 시험과 상당히 비슷한 스타일의 리딩 </w:t>
        </w:r>
        <w:proofErr w:type="spellStart"/>
        <w:r>
          <w:rPr>
            <w:rFonts w:hint="eastAsia"/>
          </w:rPr>
          <w:t>리스닝</w:t>
        </w:r>
        <w:proofErr w:type="spellEnd"/>
        <w:r>
          <w:rPr>
            <w:rFonts w:hint="eastAsia"/>
          </w:rPr>
          <w:t xml:space="preserve"> 파트가 나옵니다.</w:t>
        </w:r>
        <w:r>
          <w:t xml:space="preserve"> </w:t>
        </w:r>
      </w:ins>
    </w:p>
    <w:p w14:paraId="4766056A" w14:textId="77777777" w:rsidR="00A75A59" w:rsidRPr="00F32DAA" w:rsidRDefault="00A75A59" w:rsidP="00A75A59">
      <w:pPr>
        <w:rPr>
          <w:ins w:id="516" w:author="엄제윤" w:date="2021-03-01T15:37:00Z"/>
        </w:rPr>
      </w:pPr>
    </w:p>
    <w:p w14:paraId="2FEA942B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517" w:author="엄제윤" w:date="2021-03-01T15:37:00Z"/>
          <w:b/>
          <w:bCs/>
        </w:rPr>
      </w:pPr>
      <w:ins w:id="518" w:author="엄제윤" w:date="2021-03-01T15:37:00Z">
        <w:r w:rsidRPr="008A1BA5">
          <w:rPr>
            <w:rFonts w:hint="eastAsia"/>
            <w:b/>
            <w:bCs/>
          </w:rPr>
          <w:t>학과</w:t>
        </w:r>
        <w:r w:rsidRPr="008A1BA5">
          <w:rPr>
            <w:b/>
            <w:bCs/>
          </w:rPr>
          <w:t xml:space="preserve"> </w:t>
        </w:r>
        <w:r w:rsidRPr="008A1BA5">
          <w:rPr>
            <w:rFonts w:hint="eastAsia"/>
            <w:b/>
            <w:bCs/>
          </w:rPr>
          <w:t>수업을 들을 때 권장하는 노트북 사양?</w:t>
        </w:r>
      </w:ins>
    </w:p>
    <w:p w14:paraId="5542F53C" w14:textId="77777777" w:rsidR="00A75A59" w:rsidRDefault="00A75A59" w:rsidP="00A75A59">
      <w:pPr>
        <w:pStyle w:val="a7"/>
        <w:rPr>
          <w:ins w:id="519" w:author="엄제윤" w:date="2021-03-01T15:37:00Z"/>
        </w:rPr>
      </w:pPr>
      <w:ins w:id="520" w:author="엄제윤" w:date="2021-03-01T15:37:00Z">
        <w:r>
          <w:rPr>
            <w:rFonts w:hint="eastAsia"/>
          </w:rPr>
          <w:t xml:space="preserve">컴퓨터를 많이 사용하는 학과이기에 </w:t>
        </w:r>
        <w:r>
          <w:t>21</w:t>
        </w:r>
        <w:r>
          <w:rPr>
            <w:rFonts w:hint="eastAsia"/>
          </w:rPr>
          <w:t xml:space="preserve">년도 기준 램 </w:t>
        </w:r>
        <w:r>
          <w:t xml:space="preserve">16GB, </w:t>
        </w:r>
        <w:r>
          <w:rPr>
            <w:rFonts w:hint="eastAsia"/>
          </w:rPr>
          <w:t xml:space="preserve">모니터 </w:t>
        </w:r>
        <w:r>
          <w:t>15</w:t>
        </w:r>
        <w:r>
          <w:rPr>
            <w:rFonts w:hint="eastAsia"/>
          </w:rPr>
          <w:t xml:space="preserve">인치 이상의 좋은 </w:t>
        </w:r>
        <w:r>
          <w:rPr>
            <w:rFonts w:hint="eastAsia"/>
          </w:rPr>
          <w:lastRenderedPageBreak/>
          <w:t>사양의 노트북을 권장하고 있습니다.</w:t>
        </w:r>
      </w:ins>
    </w:p>
    <w:p w14:paraId="04C6E0CF" w14:textId="77777777" w:rsidR="00A75A59" w:rsidRDefault="00A75A59" w:rsidP="00A75A59">
      <w:pPr>
        <w:pStyle w:val="a7"/>
        <w:ind w:leftChars="0" w:left="760"/>
        <w:rPr>
          <w:ins w:id="521" w:author="엄제윤" w:date="2021-03-01T15:37:00Z"/>
        </w:rPr>
      </w:pPr>
    </w:p>
    <w:p w14:paraId="5CAB08CA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522" w:author="엄제윤" w:date="2021-03-01T15:37:00Z"/>
          <w:b/>
          <w:bCs/>
        </w:rPr>
      </w:pPr>
      <w:ins w:id="523" w:author="엄제윤" w:date="2021-03-01T15:37:00Z">
        <w:r w:rsidRPr="008A1BA5">
          <w:rPr>
            <w:rFonts w:hint="eastAsia"/>
            <w:b/>
            <w:bCs/>
          </w:rPr>
          <w:t xml:space="preserve">다른 학과에 비해 왜 </w:t>
        </w:r>
        <w:proofErr w:type="spellStart"/>
        <w:r w:rsidRPr="008A1BA5">
          <w:rPr>
            <w:rFonts w:hint="eastAsia"/>
            <w:b/>
            <w:bCs/>
          </w:rPr>
          <w:t>비싼지</w:t>
        </w:r>
        <w:proofErr w:type="spellEnd"/>
        <w:r w:rsidRPr="008A1BA5">
          <w:rPr>
            <w:rFonts w:hint="eastAsia"/>
            <w:b/>
            <w:bCs/>
          </w:rPr>
          <w:t>?</w:t>
        </w:r>
      </w:ins>
    </w:p>
    <w:p w14:paraId="287D11F0" w14:textId="77777777" w:rsidR="00A75A59" w:rsidRDefault="00A75A59" w:rsidP="00A75A59">
      <w:pPr>
        <w:pStyle w:val="a7"/>
        <w:ind w:leftChars="0" w:left="760"/>
        <w:rPr>
          <w:ins w:id="524" w:author="엄제윤" w:date="2021-03-01T15:37:00Z"/>
        </w:rPr>
      </w:pPr>
      <w:ins w:id="525" w:author="엄제윤" w:date="2021-03-01T15:37:00Z">
        <w:r>
          <w:rPr>
            <w:rFonts w:hint="eastAsia"/>
          </w:rPr>
          <w:t xml:space="preserve">그 이유는 서울과학기술대학교 등록금 이외에 </w:t>
        </w:r>
        <w:proofErr w:type="spellStart"/>
        <w:r>
          <w:t>Northumbria</w:t>
        </w:r>
        <w:proofErr w:type="spellEnd"/>
        <w:r>
          <w:t xml:space="preserve"> </w:t>
        </w:r>
        <w:r>
          <w:rPr>
            <w:rFonts w:hint="eastAsia"/>
          </w:rPr>
          <w:t>대학에 지불하는 프로그램 비용이 포함 되어있기 때문입니다.</w:t>
        </w:r>
        <w:r>
          <w:t xml:space="preserve"> </w:t>
        </w:r>
        <w:r>
          <w:rPr>
            <w:rFonts w:hint="eastAsia"/>
          </w:rPr>
          <w:t xml:space="preserve">프로그램비와 관련된 내용은 </w:t>
        </w:r>
        <w:r>
          <w:t>---</w:t>
        </w:r>
        <w:r>
          <w:rPr>
            <w:rFonts w:hint="eastAsia"/>
          </w:rPr>
          <w:t>에서 참고 부탁드립니다.</w:t>
        </w:r>
      </w:ins>
    </w:p>
    <w:p w14:paraId="6125F4E2" w14:textId="77777777" w:rsidR="00A75A59" w:rsidRDefault="00A75A59" w:rsidP="00A75A59">
      <w:pPr>
        <w:pStyle w:val="a7"/>
        <w:ind w:leftChars="0" w:left="760"/>
        <w:rPr>
          <w:ins w:id="526" w:author="엄제윤" w:date="2021-03-01T15:37:00Z"/>
        </w:rPr>
      </w:pPr>
    </w:p>
    <w:p w14:paraId="083073FF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527" w:author="엄제윤" w:date="2021-03-01T15:37:00Z"/>
          <w:b/>
          <w:bCs/>
        </w:rPr>
      </w:pPr>
      <w:ins w:id="528" w:author="엄제윤" w:date="2021-03-01T15:37:00Z">
        <w:r w:rsidRPr="008A1BA5">
          <w:rPr>
            <w:rFonts w:hint="eastAsia"/>
            <w:b/>
            <w:bCs/>
          </w:rPr>
          <w:t xml:space="preserve">대면 수업인지 </w:t>
        </w:r>
        <w:proofErr w:type="spellStart"/>
        <w:r w:rsidRPr="008A1BA5">
          <w:rPr>
            <w:rFonts w:hint="eastAsia"/>
            <w:b/>
            <w:bCs/>
          </w:rPr>
          <w:t>비대면</w:t>
        </w:r>
        <w:proofErr w:type="spellEnd"/>
        <w:r w:rsidRPr="008A1BA5">
          <w:rPr>
            <w:rFonts w:hint="eastAsia"/>
            <w:b/>
            <w:bCs/>
          </w:rPr>
          <w:t xml:space="preserve"> 수업인지?</w:t>
        </w:r>
      </w:ins>
    </w:p>
    <w:p w14:paraId="45DEB4B6" w14:textId="77777777" w:rsidR="00A75A59" w:rsidRDefault="00A75A59" w:rsidP="00A75A59">
      <w:pPr>
        <w:pStyle w:val="a7"/>
        <w:ind w:leftChars="0" w:left="760"/>
        <w:rPr>
          <w:ins w:id="529" w:author="엄제윤" w:date="2021-03-01T15:37:00Z"/>
        </w:rPr>
      </w:pPr>
      <w:ins w:id="530" w:author="엄제윤" w:date="2021-03-01T15:37:00Z">
        <w:r>
          <w:rPr>
            <w:rFonts w:hint="eastAsia"/>
          </w:rPr>
          <w:t>2</w:t>
        </w:r>
        <w:r>
          <w:t>0</w:t>
        </w:r>
        <w:r>
          <w:rPr>
            <w:rFonts w:hint="eastAsia"/>
          </w:rPr>
          <w:t>년 코로나1</w:t>
        </w:r>
        <w:r>
          <w:t>9</w:t>
        </w:r>
        <w:r>
          <w:rPr>
            <w:rFonts w:hint="eastAsia"/>
          </w:rPr>
          <w:t xml:space="preserve">의 유행으로 인해 전면 </w:t>
        </w:r>
        <w:proofErr w:type="spellStart"/>
        <w:r>
          <w:rPr>
            <w:rFonts w:hint="eastAsia"/>
          </w:rPr>
          <w:t>비대면</w:t>
        </w:r>
        <w:proofErr w:type="spellEnd"/>
        <w:r>
          <w:rPr>
            <w:rFonts w:hint="eastAsia"/>
          </w:rPr>
          <w:t xml:space="preserve"> 수업을 진해하였습니다.</w:t>
        </w:r>
        <w:r>
          <w:t xml:space="preserve"> </w:t>
        </w:r>
        <w:r>
          <w:rPr>
            <w:rFonts w:hint="eastAsia"/>
          </w:rPr>
          <w:t xml:space="preserve">하지만 </w:t>
        </w:r>
        <w:r>
          <w:t>21</w:t>
        </w:r>
        <w:r>
          <w:rPr>
            <w:rFonts w:hint="eastAsia"/>
          </w:rPr>
          <w:t xml:space="preserve">년도는 교수님의 재량에 따라 대면 혹은 </w:t>
        </w:r>
        <w:proofErr w:type="spellStart"/>
        <w:r>
          <w:rPr>
            <w:rFonts w:hint="eastAsia"/>
          </w:rPr>
          <w:t>비대면</w:t>
        </w:r>
        <w:proofErr w:type="spellEnd"/>
        <w:r>
          <w:rPr>
            <w:rFonts w:hint="eastAsia"/>
          </w:rPr>
          <w:t xml:space="preserve"> 수업으로 진행될 것입니다</w:t>
        </w:r>
      </w:ins>
    </w:p>
    <w:p w14:paraId="0BC77101" w14:textId="77777777" w:rsidR="00A75A59" w:rsidRDefault="00A75A59" w:rsidP="00A75A59">
      <w:pPr>
        <w:pStyle w:val="a7"/>
        <w:ind w:leftChars="0" w:left="760"/>
        <w:rPr>
          <w:ins w:id="531" w:author="엄제윤" w:date="2021-03-01T15:37:00Z"/>
        </w:rPr>
      </w:pPr>
    </w:p>
    <w:p w14:paraId="7D46E064" w14:textId="77777777" w:rsidR="00A75A59" w:rsidRDefault="00A75A59" w:rsidP="00A75A59">
      <w:pPr>
        <w:rPr>
          <w:ins w:id="532" w:author="엄제윤" w:date="2021-03-01T15:37:00Z"/>
        </w:rPr>
      </w:pPr>
    </w:p>
    <w:p w14:paraId="231B62E7" w14:textId="77777777" w:rsidR="00A75A59" w:rsidRPr="008A1BA5" w:rsidRDefault="00A75A59" w:rsidP="00A75A59">
      <w:pPr>
        <w:rPr>
          <w:ins w:id="533" w:author="엄제윤" w:date="2021-03-01T15:37:00Z"/>
          <w:sz w:val="30"/>
          <w:szCs w:val="30"/>
        </w:rPr>
      </w:pPr>
      <w:ins w:id="534" w:author="엄제윤" w:date="2021-03-01T15:37:00Z">
        <w:r w:rsidRPr="008A1BA5">
          <w:rPr>
            <w:rFonts w:hint="eastAsia"/>
            <w:sz w:val="30"/>
            <w:szCs w:val="30"/>
          </w:rPr>
          <w:t>기숙사</w:t>
        </w:r>
      </w:ins>
    </w:p>
    <w:p w14:paraId="6CADF415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535" w:author="엄제윤" w:date="2021-03-01T15:37:00Z"/>
          <w:b/>
          <w:bCs/>
        </w:rPr>
      </w:pPr>
      <w:ins w:id="536" w:author="엄제윤" w:date="2021-03-01T15:37:00Z">
        <w:r w:rsidRPr="008A1BA5">
          <w:rPr>
            <w:rFonts w:hint="eastAsia"/>
            <w:b/>
            <w:bCs/>
          </w:rPr>
          <w:t>기숙사 입주 조건,</w:t>
        </w:r>
        <w:r w:rsidRPr="008A1BA5">
          <w:rPr>
            <w:b/>
            <w:bCs/>
          </w:rPr>
          <w:t xml:space="preserve"> </w:t>
        </w:r>
        <w:r w:rsidRPr="008A1BA5">
          <w:rPr>
            <w:rFonts w:hint="eastAsia"/>
            <w:b/>
            <w:bCs/>
          </w:rPr>
          <w:t>기준이 어떻게 되나요?</w:t>
        </w:r>
      </w:ins>
    </w:p>
    <w:p w14:paraId="6879C45C" w14:textId="77777777" w:rsidR="00A75A59" w:rsidRDefault="00A75A59" w:rsidP="00A75A59">
      <w:pPr>
        <w:ind w:left="760"/>
        <w:rPr>
          <w:ins w:id="537" w:author="엄제윤" w:date="2021-03-01T15:37:00Z"/>
        </w:rPr>
      </w:pPr>
      <w:ins w:id="538" w:author="엄제윤" w:date="2021-03-01T15:37:00Z">
        <w:r>
          <w:rPr>
            <w:rFonts w:hint="eastAsia"/>
          </w:rPr>
          <w:t xml:space="preserve">기숙사는 </w:t>
        </w:r>
        <w:r>
          <w:t>15</w:t>
        </w:r>
        <w:r>
          <w:rPr>
            <w:rFonts w:hint="eastAsia"/>
          </w:rPr>
          <w:t>학점 이상 학생들을 대상으로 모집합니다.</w:t>
        </w:r>
        <w:r>
          <w:t xml:space="preserve"> </w:t>
        </w:r>
        <w:r>
          <w:rPr>
            <w:rFonts w:hint="eastAsia"/>
          </w:rPr>
          <w:t>1학기의 경우, 일정 비율의 신입생들을 먼저 선발한 뒤 그 뒤 기존 재학생들을 모집합니다.</w:t>
        </w:r>
        <w:r>
          <w:t xml:space="preserve"> 2</w:t>
        </w:r>
        <w:r>
          <w:rPr>
            <w:rFonts w:hint="eastAsia"/>
          </w:rPr>
          <w:t>학기의 경우,</w:t>
        </w:r>
        <w:r>
          <w:t xml:space="preserve"> </w:t>
        </w:r>
        <w:r>
          <w:rPr>
            <w:rFonts w:hint="eastAsia"/>
          </w:rPr>
          <w:t xml:space="preserve">신입생들은 직전학기 평점평균이 </w:t>
        </w:r>
        <w:r>
          <w:t xml:space="preserve">3.2 </w:t>
        </w:r>
        <w:r>
          <w:rPr>
            <w:rFonts w:hint="eastAsia"/>
          </w:rPr>
          <w:t>이상이면 우선 선발에 해당됩니다.</w:t>
        </w:r>
      </w:ins>
    </w:p>
    <w:p w14:paraId="226EEBA5" w14:textId="77777777" w:rsidR="00A75A59" w:rsidRDefault="00A75A59" w:rsidP="00A75A59">
      <w:pPr>
        <w:ind w:left="760"/>
        <w:rPr>
          <w:ins w:id="539" w:author="엄제윤" w:date="2021-03-01T15:37:00Z"/>
        </w:rPr>
      </w:pPr>
      <w:ins w:id="540" w:author="엄제윤" w:date="2021-03-01T15:37:00Z">
        <w:r>
          <w:rPr>
            <w:rFonts w:hint="eastAsia"/>
          </w:rPr>
          <w:t xml:space="preserve">기숙사 입주 기준은 </w:t>
        </w:r>
        <w:r>
          <w:t xml:space="preserve">100% </w:t>
        </w:r>
        <w:r>
          <w:rPr>
            <w:rFonts w:hint="eastAsia"/>
          </w:rPr>
          <w:t>성적 순(</w:t>
        </w:r>
        <w:proofErr w:type="gramStart"/>
        <w:r>
          <w:rPr>
            <w:rFonts w:hint="eastAsia"/>
          </w:rPr>
          <w:t xml:space="preserve">새내기 </w:t>
        </w:r>
        <w:r>
          <w:t>:</w:t>
        </w:r>
        <w:proofErr w:type="gramEnd"/>
        <w:r>
          <w:t xml:space="preserve"> </w:t>
        </w:r>
        <w:r>
          <w:rPr>
            <w:rFonts w:hint="eastAsia"/>
          </w:rPr>
          <w:t xml:space="preserve">같은 학과내 </w:t>
        </w:r>
        <w:proofErr w:type="spellStart"/>
        <w:r>
          <w:rPr>
            <w:rFonts w:hint="eastAsia"/>
          </w:rPr>
          <w:t>전형별</w:t>
        </w:r>
        <w:proofErr w:type="spellEnd"/>
        <w:r>
          <w:rPr>
            <w:rFonts w:hint="eastAsia"/>
          </w:rPr>
          <w:t xml:space="preserve"> 점수 </w:t>
        </w:r>
        <w:r>
          <w:t xml:space="preserve">, </w:t>
        </w:r>
        <w:r>
          <w:rPr>
            <w:rFonts w:hint="eastAsia"/>
          </w:rPr>
          <w:t xml:space="preserve">재학생 </w:t>
        </w:r>
        <w:r>
          <w:t xml:space="preserve">: </w:t>
        </w:r>
        <w:r>
          <w:rPr>
            <w:rFonts w:hint="eastAsia"/>
          </w:rPr>
          <w:t xml:space="preserve">직전학기 학점)이며 </w:t>
        </w:r>
        <w:proofErr w:type="spellStart"/>
        <w:r>
          <w:rPr>
            <w:rFonts w:hint="eastAsia"/>
          </w:rPr>
          <w:t>동점자</w:t>
        </w:r>
        <w:proofErr w:type="spellEnd"/>
        <w:r>
          <w:rPr>
            <w:rFonts w:hint="eastAsia"/>
          </w:rPr>
          <w:t xml:space="preserve"> 발생시 거리 </w:t>
        </w:r>
        <w:r>
          <w:t xml:space="preserve">-&gt; </w:t>
        </w:r>
        <w:r>
          <w:rPr>
            <w:rFonts w:hint="eastAsia"/>
          </w:rPr>
          <w:t>직전 학기 이수 학점 순으로 우선 순위를 매기게 됩니다.</w:t>
        </w:r>
      </w:ins>
    </w:p>
    <w:p w14:paraId="1452D3D7" w14:textId="77777777" w:rsidR="00A75A59" w:rsidRDefault="00A75A59" w:rsidP="00A75A59">
      <w:pPr>
        <w:ind w:left="760"/>
        <w:rPr>
          <w:ins w:id="541" w:author="엄제윤" w:date="2021-03-01T15:37:00Z"/>
        </w:rPr>
      </w:pPr>
    </w:p>
    <w:p w14:paraId="489589BD" w14:textId="77777777" w:rsidR="00A75A59" w:rsidRPr="008A1BA5" w:rsidRDefault="00A75A59" w:rsidP="00A75A59">
      <w:pPr>
        <w:rPr>
          <w:ins w:id="542" w:author="엄제윤" w:date="2021-03-01T15:37:00Z"/>
          <w:sz w:val="30"/>
          <w:szCs w:val="30"/>
        </w:rPr>
      </w:pPr>
      <w:ins w:id="543" w:author="엄제윤" w:date="2021-03-01T15:37:00Z">
        <w:r w:rsidRPr="008A1BA5">
          <w:rPr>
            <w:rFonts w:hint="eastAsia"/>
            <w:sz w:val="30"/>
            <w:szCs w:val="30"/>
          </w:rPr>
          <w:t xml:space="preserve">예비대학 </w:t>
        </w:r>
      </w:ins>
    </w:p>
    <w:p w14:paraId="2BD1FF10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544" w:author="엄제윤" w:date="2021-03-01T15:37:00Z"/>
          <w:b/>
          <w:bCs/>
        </w:rPr>
      </w:pPr>
      <w:ins w:id="545" w:author="엄제윤" w:date="2021-03-01T15:37:00Z">
        <w:r w:rsidRPr="008A1BA5">
          <w:rPr>
            <w:rFonts w:hint="eastAsia"/>
            <w:b/>
            <w:bCs/>
          </w:rPr>
          <w:t>언제,</w:t>
        </w:r>
        <w:r w:rsidRPr="008A1BA5">
          <w:rPr>
            <w:b/>
            <w:bCs/>
          </w:rPr>
          <w:t xml:space="preserve"> </w:t>
        </w:r>
        <w:proofErr w:type="spellStart"/>
        <w:r w:rsidRPr="008A1BA5">
          <w:rPr>
            <w:rFonts w:hint="eastAsia"/>
            <w:b/>
            <w:bCs/>
          </w:rPr>
          <w:t>어떤식으로</w:t>
        </w:r>
        <w:proofErr w:type="spellEnd"/>
        <w:r w:rsidRPr="008A1BA5">
          <w:rPr>
            <w:rFonts w:hint="eastAsia"/>
            <w:b/>
            <w:bCs/>
          </w:rPr>
          <w:t xml:space="preserve"> 진행되나요?</w:t>
        </w:r>
      </w:ins>
    </w:p>
    <w:p w14:paraId="3232D5C4" w14:textId="77777777" w:rsidR="00A75A59" w:rsidRDefault="00A75A59" w:rsidP="00A75A59">
      <w:pPr>
        <w:pStyle w:val="a7"/>
        <w:ind w:leftChars="0" w:left="760"/>
        <w:rPr>
          <w:ins w:id="546" w:author="엄제윤" w:date="2021-03-01T15:37:00Z"/>
        </w:rPr>
      </w:pPr>
      <w:ins w:id="547" w:author="엄제윤" w:date="2021-03-01T15:37:00Z">
        <w:r>
          <w:rPr>
            <w:rFonts w:hint="eastAsia"/>
          </w:rPr>
          <w:t>예비대학은 2월 초-중에 진행됩니다.</w:t>
        </w:r>
        <w:r>
          <w:t xml:space="preserve"> </w:t>
        </w:r>
        <w:r>
          <w:rPr>
            <w:rFonts w:hint="eastAsia"/>
          </w:rPr>
          <w:t xml:space="preserve">예비대학에서는 </w:t>
        </w:r>
        <w:r>
          <w:t xml:space="preserve">ITM </w:t>
        </w:r>
        <w:r>
          <w:rPr>
            <w:rFonts w:hint="eastAsia"/>
          </w:rPr>
          <w:t>학생들이 처음 모이는 행사이며 우선 학생회 학생들이 수강신청을 처음 하는 새내기 학생들을</w:t>
        </w:r>
        <w:r>
          <w:t xml:space="preserve"> </w:t>
        </w:r>
        <w:r>
          <w:rPr>
            <w:rFonts w:hint="eastAsia"/>
          </w:rPr>
          <w:t>도와줍니다.</w:t>
        </w:r>
        <w:r>
          <w:t xml:space="preserve"> </w:t>
        </w:r>
        <w:r>
          <w:rPr>
            <w:rFonts w:hint="eastAsia"/>
          </w:rPr>
          <w:t>또한, 입학수학시험을 치르며 간단한 친목 활동도 진행합니다.</w:t>
        </w:r>
      </w:ins>
    </w:p>
    <w:p w14:paraId="633F8895" w14:textId="77777777" w:rsidR="00A75A59" w:rsidRDefault="00A75A59" w:rsidP="00A75A59">
      <w:pPr>
        <w:pStyle w:val="a7"/>
        <w:ind w:leftChars="0" w:left="760"/>
        <w:rPr>
          <w:ins w:id="548" w:author="엄제윤" w:date="2021-03-01T15:37:00Z"/>
        </w:rPr>
      </w:pPr>
    </w:p>
    <w:p w14:paraId="1767A7CE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549" w:author="엄제윤" w:date="2021-03-01T15:37:00Z"/>
          <w:b/>
          <w:bCs/>
        </w:rPr>
      </w:pPr>
      <w:ins w:id="550" w:author="엄제윤" w:date="2021-03-01T15:37:00Z">
        <w:r w:rsidRPr="008A1BA5">
          <w:rPr>
            <w:rFonts w:hint="eastAsia"/>
            <w:b/>
            <w:bCs/>
          </w:rPr>
          <w:t xml:space="preserve">꼭 </w:t>
        </w:r>
        <w:proofErr w:type="spellStart"/>
        <w:r w:rsidRPr="008A1BA5">
          <w:rPr>
            <w:rFonts w:hint="eastAsia"/>
            <w:b/>
            <w:bCs/>
          </w:rPr>
          <w:t>필참해야하나요</w:t>
        </w:r>
        <w:proofErr w:type="spellEnd"/>
        <w:r w:rsidRPr="008A1BA5">
          <w:rPr>
            <w:rFonts w:hint="eastAsia"/>
            <w:b/>
            <w:bCs/>
          </w:rPr>
          <w:t>?</w:t>
        </w:r>
      </w:ins>
    </w:p>
    <w:p w14:paraId="7E9D3DFC" w14:textId="77777777" w:rsidR="00A75A59" w:rsidRDefault="00A75A59" w:rsidP="00A75A59">
      <w:pPr>
        <w:pStyle w:val="a7"/>
        <w:ind w:leftChars="0" w:left="760"/>
        <w:rPr>
          <w:ins w:id="551" w:author="엄제윤" w:date="2021-03-01T15:37:00Z"/>
        </w:rPr>
      </w:pPr>
      <w:ins w:id="552" w:author="엄제윤" w:date="2021-03-01T15:37:00Z">
        <w:r>
          <w:rPr>
            <w:rFonts w:hint="eastAsia"/>
          </w:rPr>
          <w:lastRenderedPageBreak/>
          <w:t>아니요 필수는 아닙니다</w:t>
        </w:r>
        <w:r>
          <w:t xml:space="preserve">. </w:t>
        </w:r>
        <w:r>
          <w:rPr>
            <w:rFonts w:hint="eastAsia"/>
          </w:rPr>
          <w:t>하지만 불참하더라도 각자 수강 신청,</w:t>
        </w:r>
        <w:r>
          <w:t xml:space="preserve"> </w:t>
        </w:r>
        <w:r>
          <w:rPr>
            <w:rFonts w:hint="eastAsia"/>
          </w:rPr>
          <w:t xml:space="preserve">수학 시험은 반드시 </w:t>
        </w:r>
        <w:proofErr w:type="spellStart"/>
        <w:r>
          <w:rPr>
            <w:rFonts w:hint="eastAsia"/>
          </w:rPr>
          <w:t>하셔야합니다</w:t>
        </w:r>
        <w:proofErr w:type="spellEnd"/>
        <w:r>
          <w:rPr>
            <w:rFonts w:hint="eastAsia"/>
          </w:rPr>
          <w:t>.</w:t>
        </w:r>
      </w:ins>
    </w:p>
    <w:p w14:paraId="715FD691" w14:textId="77777777" w:rsidR="00A75A59" w:rsidRDefault="00A75A59" w:rsidP="00A75A59">
      <w:pPr>
        <w:rPr>
          <w:ins w:id="553" w:author="엄제윤" w:date="2021-03-01T15:37:00Z"/>
        </w:rPr>
      </w:pPr>
    </w:p>
    <w:p w14:paraId="04B779C8" w14:textId="77777777" w:rsidR="00A75A59" w:rsidRDefault="00A75A59" w:rsidP="00A75A59">
      <w:pPr>
        <w:rPr>
          <w:ins w:id="554" w:author="엄제윤" w:date="2021-03-01T15:37:00Z"/>
        </w:rPr>
      </w:pPr>
    </w:p>
    <w:p w14:paraId="0DC79FF0" w14:textId="77777777" w:rsidR="00A75A59" w:rsidRPr="008A1BA5" w:rsidRDefault="00A75A59" w:rsidP="00A75A59">
      <w:pPr>
        <w:rPr>
          <w:ins w:id="555" w:author="엄제윤" w:date="2021-03-01T15:37:00Z"/>
          <w:sz w:val="30"/>
          <w:szCs w:val="30"/>
        </w:rPr>
      </w:pPr>
      <w:ins w:id="556" w:author="엄제윤" w:date="2021-03-01T15:37:00Z">
        <w:r w:rsidRPr="008A1BA5">
          <w:rPr>
            <w:rFonts w:hint="eastAsia"/>
            <w:sz w:val="30"/>
            <w:szCs w:val="30"/>
          </w:rPr>
          <w:t xml:space="preserve">수강신청 </w:t>
        </w:r>
        <w:r w:rsidRPr="008A1BA5">
          <w:rPr>
            <w:sz w:val="30"/>
            <w:szCs w:val="30"/>
          </w:rPr>
          <w:t xml:space="preserve">(1) </w:t>
        </w:r>
      </w:ins>
    </w:p>
    <w:p w14:paraId="3E4F6918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557" w:author="엄제윤" w:date="2021-03-01T15:37:00Z"/>
          <w:b/>
          <w:bCs/>
        </w:rPr>
      </w:pPr>
      <w:ins w:id="558" w:author="엄제윤" w:date="2021-03-01T15:37:00Z">
        <w:r w:rsidRPr="008A1BA5">
          <w:rPr>
            <w:rFonts w:hint="eastAsia"/>
            <w:b/>
            <w:bCs/>
          </w:rPr>
          <w:t>수강신청</w:t>
        </w:r>
        <w:r w:rsidRPr="008A1BA5">
          <w:rPr>
            <w:b/>
            <w:bCs/>
          </w:rPr>
          <w:t xml:space="preserve"> </w:t>
        </w:r>
        <w:r w:rsidRPr="008A1BA5">
          <w:rPr>
            <w:rFonts w:hint="eastAsia"/>
            <w:b/>
            <w:bCs/>
          </w:rPr>
          <w:t>어디서,</w:t>
        </w:r>
        <w:r w:rsidRPr="008A1BA5">
          <w:rPr>
            <w:b/>
            <w:bCs/>
          </w:rPr>
          <w:t xml:space="preserve"> </w:t>
        </w:r>
        <w:r w:rsidRPr="008A1BA5">
          <w:rPr>
            <w:rFonts w:hint="eastAsia"/>
            <w:b/>
            <w:bCs/>
          </w:rPr>
          <w:t>어떻게 해야 하나요?</w:t>
        </w:r>
      </w:ins>
    </w:p>
    <w:p w14:paraId="077F8C53" w14:textId="79FEF2DD" w:rsidR="00A75A59" w:rsidRDefault="00A75A59" w:rsidP="00A75A59">
      <w:pPr>
        <w:pStyle w:val="a7"/>
        <w:ind w:leftChars="0" w:left="760"/>
        <w:rPr>
          <w:ins w:id="559" w:author="엄제윤" w:date="2021-03-01T15:37:00Z"/>
        </w:rPr>
      </w:pPr>
      <w:ins w:id="560" w:author="엄제윤" w:date="2021-03-01T15:37:00Z">
        <w:r>
          <w:rPr>
            <w:rFonts w:hint="eastAsia"/>
          </w:rPr>
          <w:t>수강 신청은 수강신청 기간에 서울과학기술대학교 수강신청시스템</w:t>
        </w:r>
      </w:ins>
      <w:ins w:id="561" w:author="LeeSungHo" w:date="2021-03-02T17:25:00Z">
        <w:r w:rsidR="00EF1526">
          <w:rPr>
            <w:rFonts w:hint="eastAsia"/>
          </w:rPr>
          <w:t xml:space="preserve"> </w:t>
        </w:r>
      </w:ins>
      <w:ins w:id="562" w:author="엄제윤" w:date="2021-03-01T15:37:00Z">
        <w:r>
          <w:rPr>
            <w:rFonts w:hint="eastAsia"/>
          </w:rPr>
          <w:t>(</w:t>
        </w:r>
        <w:r>
          <w:fldChar w:fldCharType="begin"/>
        </w:r>
        <w:r>
          <w:instrText xml:space="preserve"> HYPERLINK "https://for-s.seoultech.ac.kr/view/login.jsp" </w:instrText>
        </w:r>
        <w:r>
          <w:fldChar w:fldCharType="separate"/>
        </w:r>
        <w:r w:rsidRPr="005E68B8">
          <w:rPr>
            <w:rStyle w:val="a8"/>
          </w:rPr>
          <w:t>https://for-s.seoultech.ac.kr/view/login.jsp</w:t>
        </w:r>
        <w:r>
          <w:rPr>
            <w:rStyle w:val="a8"/>
          </w:rPr>
          <w:fldChar w:fldCharType="end"/>
        </w:r>
        <w:proofErr w:type="gramStart"/>
        <w:r>
          <w:t xml:space="preserve">) </w:t>
        </w:r>
        <w:r>
          <w:rPr>
            <w:rFonts w:hint="eastAsia"/>
          </w:rPr>
          <w:t>에</w:t>
        </w:r>
        <w:proofErr w:type="gramEnd"/>
        <w:r>
          <w:rPr>
            <w:rFonts w:hint="eastAsia"/>
          </w:rPr>
          <w:t xml:space="preserve"> 접속하여 진행하게 됩니다.</w:t>
        </w:r>
        <w:r>
          <w:t xml:space="preserve"> </w:t>
        </w:r>
      </w:ins>
    </w:p>
    <w:p w14:paraId="4336EE05" w14:textId="77777777" w:rsidR="00A75A59" w:rsidRDefault="00A75A59" w:rsidP="00A75A59">
      <w:pPr>
        <w:pStyle w:val="a7"/>
        <w:ind w:leftChars="0" w:left="760"/>
        <w:rPr>
          <w:ins w:id="563" w:author="엄제윤" w:date="2021-03-01T15:37:00Z"/>
        </w:rPr>
      </w:pPr>
      <w:ins w:id="564" w:author="엄제윤" w:date="2021-03-01T15:37:00Z">
        <w:r>
          <w:rPr>
            <w:rFonts w:hint="eastAsia"/>
          </w:rPr>
          <w:t>수강신청기간전에</w:t>
        </w:r>
        <w:r>
          <w:t xml:space="preserve"> </w:t>
        </w:r>
        <w:r>
          <w:rPr>
            <w:rFonts w:hint="eastAsia"/>
          </w:rPr>
          <w:t>장바구니 기간이 있습니다.</w:t>
        </w:r>
        <w:r>
          <w:t xml:space="preserve"> </w:t>
        </w:r>
        <w:r>
          <w:rPr>
            <w:rFonts w:hint="eastAsia"/>
          </w:rPr>
          <w:t>그때 듣고 싶은 과목,</w:t>
        </w:r>
        <w:r>
          <w:t xml:space="preserve"> </w:t>
        </w:r>
        <w:r>
          <w:rPr>
            <w:rFonts w:hint="eastAsia"/>
          </w:rPr>
          <w:t>해당 레벨에 수강해야 하는 과목들을 미리 저장해둔 뒤, 수강신청 서버가 오픈하면 신청하면 됩니다.</w:t>
        </w:r>
      </w:ins>
    </w:p>
    <w:p w14:paraId="2D56138E" w14:textId="77777777" w:rsidR="00A75A59" w:rsidRDefault="00A75A59" w:rsidP="00A75A59">
      <w:pPr>
        <w:pStyle w:val="a7"/>
        <w:ind w:leftChars="0" w:left="760"/>
        <w:rPr>
          <w:ins w:id="565" w:author="엄제윤" w:date="2021-03-01T15:37:00Z"/>
        </w:rPr>
      </w:pPr>
    </w:p>
    <w:p w14:paraId="5A38EAFA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566" w:author="엄제윤" w:date="2021-03-01T15:37:00Z"/>
          <w:b/>
          <w:bCs/>
        </w:rPr>
      </w:pPr>
      <w:ins w:id="567" w:author="엄제윤" w:date="2021-03-01T15:37:00Z">
        <w:r w:rsidRPr="008A1BA5">
          <w:rPr>
            <w:rFonts w:hint="eastAsia"/>
            <w:b/>
            <w:bCs/>
          </w:rPr>
          <w:t xml:space="preserve">예비대학에서 한다고 들었는데 </w:t>
        </w:r>
        <w:proofErr w:type="spellStart"/>
        <w:r w:rsidRPr="008A1BA5">
          <w:rPr>
            <w:rFonts w:hint="eastAsia"/>
            <w:b/>
            <w:bCs/>
          </w:rPr>
          <w:t>따로해도</w:t>
        </w:r>
        <w:proofErr w:type="spellEnd"/>
        <w:r w:rsidRPr="008A1BA5">
          <w:rPr>
            <w:rFonts w:hint="eastAsia"/>
            <w:b/>
            <w:bCs/>
          </w:rPr>
          <w:t xml:space="preserve"> 되나요?</w:t>
        </w:r>
      </w:ins>
    </w:p>
    <w:p w14:paraId="549B6218" w14:textId="77777777" w:rsidR="00A75A59" w:rsidRDefault="00A75A59" w:rsidP="00A75A59">
      <w:pPr>
        <w:pStyle w:val="a7"/>
        <w:ind w:leftChars="0" w:left="760"/>
        <w:rPr>
          <w:ins w:id="568" w:author="엄제윤" w:date="2021-03-01T15:37:00Z"/>
        </w:rPr>
      </w:pPr>
      <w:ins w:id="569" w:author="엄제윤" w:date="2021-03-01T15:37:00Z">
        <w:r>
          <w:rPr>
            <w:rFonts w:hint="eastAsia"/>
          </w:rPr>
          <w:t>네 가능합니다</w:t>
        </w:r>
      </w:ins>
    </w:p>
    <w:p w14:paraId="680F146C" w14:textId="77777777" w:rsidR="00A75A59" w:rsidRDefault="00A75A59" w:rsidP="00A75A59">
      <w:pPr>
        <w:pStyle w:val="a7"/>
        <w:ind w:leftChars="0" w:left="760"/>
        <w:rPr>
          <w:ins w:id="570" w:author="엄제윤" w:date="2021-03-01T15:37:00Z"/>
        </w:rPr>
      </w:pPr>
    </w:p>
    <w:p w14:paraId="258F6E0B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571" w:author="엄제윤" w:date="2021-03-01T15:37:00Z"/>
          <w:b/>
          <w:bCs/>
        </w:rPr>
      </w:pPr>
      <w:ins w:id="572" w:author="엄제윤" w:date="2021-03-01T15:37:00Z">
        <w:r w:rsidRPr="008A1BA5">
          <w:rPr>
            <w:rFonts w:hint="eastAsia"/>
            <w:b/>
            <w:bCs/>
          </w:rPr>
          <w:t>꼭 들어야 하는 과목이 어떤 건지,</w:t>
        </w:r>
        <w:r w:rsidRPr="008A1BA5">
          <w:rPr>
            <w:b/>
            <w:bCs/>
          </w:rPr>
          <w:t xml:space="preserve"> </w:t>
        </w:r>
        <w:r w:rsidRPr="008A1BA5">
          <w:rPr>
            <w:rFonts w:hint="eastAsia"/>
            <w:b/>
            <w:bCs/>
          </w:rPr>
          <w:t xml:space="preserve">고를 수 있는 교양엔 </w:t>
        </w:r>
        <w:proofErr w:type="spellStart"/>
        <w:r w:rsidRPr="008A1BA5">
          <w:rPr>
            <w:rFonts w:hint="eastAsia"/>
            <w:b/>
            <w:bCs/>
          </w:rPr>
          <w:t>어떤게</w:t>
        </w:r>
        <w:proofErr w:type="spellEnd"/>
        <w:r w:rsidRPr="008A1BA5">
          <w:rPr>
            <w:rFonts w:hint="eastAsia"/>
            <w:b/>
            <w:bCs/>
          </w:rPr>
          <w:t xml:space="preserve"> 있는지 궁금합니다.</w:t>
        </w:r>
      </w:ins>
    </w:p>
    <w:p w14:paraId="0A7D6AAD" w14:textId="77777777" w:rsidR="00A75A59" w:rsidRDefault="00A75A59" w:rsidP="00A75A59">
      <w:pPr>
        <w:pStyle w:val="a7"/>
        <w:ind w:leftChars="0" w:left="760"/>
        <w:rPr>
          <w:ins w:id="573" w:author="엄제윤" w:date="2021-03-01T15:37:00Z"/>
        </w:rPr>
      </w:pPr>
      <w:ins w:id="574" w:author="엄제윤" w:date="2021-03-01T15:37:00Z">
        <w:r>
          <w:rPr>
            <w:rFonts w:hint="eastAsia"/>
          </w:rPr>
          <w:t xml:space="preserve">교양 </w:t>
        </w:r>
        <w:r w:rsidRPr="00864195">
          <w:t>3영역</w:t>
        </w:r>
        <w:r>
          <w:rPr>
            <w:rFonts w:hint="eastAsia"/>
          </w:rPr>
          <w:t xml:space="preserve">중 </w:t>
        </w:r>
        <w:r>
          <w:t>2</w:t>
        </w:r>
        <w:r>
          <w:rPr>
            <w:rFonts w:hint="eastAsia"/>
          </w:rPr>
          <w:t>개를 선택하는 것과 컴퓨터</w:t>
        </w:r>
        <w:r>
          <w:t>/</w:t>
        </w:r>
        <w:r>
          <w:rPr>
            <w:rFonts w:hint="eastAsia"/>
          </w:rPr>
          <w:t xml:space="preserve">미적분학 과목 중 </w:t>
        </w:r>
        <w:proofErr w:type="spellStart"/>
        <w:r>
          <w:rPr>
            <w:rFonts w:hint="eastAsia"/>
          </w:rPr>
          <w:t>택</w:t>
        </w:r>
        <w:proofErr w:type="spellEnd"/>
        <w:r>
          <w:rPr>
            <w:rFonts w:hint="eastAsia"/>
          </w:rPr>
          <w:t>1</w:t>
        </w:r>
        <w:r>
          <w:t xml:space="preserve"> </w:t>
        </w:r>
        <w:r>
          <w:rPr>
            <w:rFonts w:hint="eastAsia"/>
          </w:rPr>
          <w:t>하는 것을 제외하고는 진급을 위해서 무조건 수강해야 합니다.</w:t>
        </w:r>
      </w:ins>
    </w:p>
    <w:p w14:paraId="087217B0" w14:textId="77777777" w:rsidR="00A75A59" w:rsidRDefault="00A75A59" w:rsidP="00A75A59">
      <w:pPr>
        <w:pStyle w:val="a7"/>
        <w:ind w:leftChars="0" w:left="760"/>
        <w:rPr>
          <w:ins w:id="575" w:author="엄제윤" w:date="2021-03-01T15:37:00Z"/>
        </w:rPr>
      </w:pPr>
    </w:p>
    <w:p w14:paraId="1C036E31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576" w:author="엄제윤" w:date="2021-03-01T15:37:00Z"/>
          <w:b/>
          <w:bCs/>
        </w:rPr>
      </w:pPr>
      <w:ins w:id="577" w:author="엄제윤" w:date="2021-03-01T15:37:00Z">
        <w:r w:rsidRPr="008A1BA5">
          <w:rPr>
            <w:rFonts w:hint="eastAsia"/>
            <w:b/>
            <w:bCs/>
          </w:rPr>
          <w:t>전공과목 같은 경우 이걸 꼭 들어야 하는지,</w:t>
        </w:r>
        <w:r w:rsidRPr="008A1BA5">
          <w:rPr>
            <w:b/>
            <w:bCs/>
          </w:rPr>
          <w:t xml:space="preserve"> </w:t>
        </w:r>
        <w:r w:rsidRPr="008A1BA5">
          <w:rPr>
            <w:rFonts w:hint="eastAsia"/>
            <w:b/>
            <w:bCs/>
          </w:rPr>
          <w:t>다른 과목으로 학점을 대체할 순 없는 건가요?</w:t>
        </w:r>
      </w:ins>
    </w:p>
    <w:p w14:paraId="4AA70A91" w14:textId="77777777" w:rsidR="00A75A59" w:rsidRDefault="00A75A59" w:rsidP="00A75A59">
      <w:pPr>
        <w:pStyle w:val="a7"/>
        <w:ind w:leftChars="0" w:left="760"/>
        <w:rPr>
          <w:ins w:id="578" w:author="엄제윤" w:date="2021-03-01T15:37:00Z"/>
        </w:rPr>
      </w:pPr>
      <w:ins w:id="579" w:author="엄제윤" w:date="2021-03-01T15:37:00Z">
        <w:r>
          <w:rPr>
            <w:rFonts w:hint="eastAsia"/>
          </w:rPr>
          <w:t>네 꼭 들어야합니다.</w:t>
        </w:r>
        <w:r>
          <w:t xml:space="preserve"> </w:t>
        </w:r>
        <w:proofErr w:type="spellStart"/>
        <w:r>
          <w:rPr>
            <w:rFonts w:hint="eastAsia"/>
          </w:rPr>
          <w:t>서울과기대의</w:t>
        </w:r>
        <w:proofErr w:type="spellEnd"/>
        <w:r>
          <w:rPr>
            <w:rFonts w:hint="eastAsia"/>
          </w:rPr>
          <w:t xml:space="preserve"> 다른 과목 수강할 경우,</w:t>
        </w:r>
        <w:r>
          <w:t xml:space="preserve"> </w:t>
        </w:r>
        <w:r w:rsidRPr="00B575B7">
          <w:rPr>
            <w:rFonts w:hint="eastAsia"/>
          </w:rPr>
          <w:t>영국의</w:t>
        </w:r>
        <w:r w:rsidRPr="00B575B7">
          <w:t xml:space="preserve"> </w:t>
        </w:r>
        <w:proofErr w:type="spellStart"/>
        <w:r w:rsidRPr="00B575B7">
          <w:t>Northumbria</w:t>
        </w:r>
        <w:proofErr w:type="spellEnd"/>
        <w:r w:rsidRPr="00B575B7">
          <w:t xml:space="preserve"> 대학과 교육과정을 공유하며 국내에서 정규 교육과정 수료 시 국내 학위와 영국 학위를 동시에 취득하는 </w:t>
        </w:r>
        <w:r>
          <w:rPr>
            <w:rFonts w:hint="eastAsia"/>
          </w:rPr>
          <w:t>I</w:t>
        </w:r>
        <w:r>
          <w:t xml:space="preserve">TM </w:t>
        </w:r>
        <w:r>
          <w:rPr>
            <w:rFonts w:hint="eastAsia"/>
          </w:rPr>
          <w:t xml:space="preserve">고유의 프로그램 때문에 </w:t>
        </w:r>
        <w:r>
          <w:t xml:space="preserve">NU </w:t>
        </w:r>
        <w:r>
          <w:rPr>
            <w:rFonts w:hint="eastAsia"/>
          </w:rPr>
          <w:t xml:space="preserve">대학의 학점이 인정이 </w:t>
        </w:r>
        <w:proofErr w:type="spellStart"/>
        <w:r>
          <w:rPr>
            <w:rFonts w:hint="eastAsia"/>
          </w:rPr>
          <w:t>안되여</w:t>
        </w:r>
        <w:proofErr w:type="spellEnd"/>
        <w:r>
          <w:rPr>
            <w:rFonts w:hint="eastAsia"/>
          </w:rPr>
          <w:t xml:space="preserve"> 진급이 불가능합니다.</w:t>
        </w:r>
        <w:r>
          <w:t xml:space="preserve"> </w:t>
        </w:r>
        <w:r>
          <w:rPr>
            <w:rFonts w:hint="eastAsia"/>
          </w:rPr>
          <w:t xml:space="preserve">따라서 다음 레벨 진급을 위해서 </w:t>
        </w:r>
        <w:r>
          <w:t>ITM</w:t>
        </w:r>
        <w:r>
          <w:rPr>
            <w:rFonts w:hint="eastAsia"/>
          </w:rPr>
          <w:t>학과의 전공을 무조건 들어야 합니다.</w:t>
        </w:r>
      </w:ins>
    </w:p>
    <w:p w14:paraId="054D426F" w14:textId="77777777" w:rsidR="00A75A59" w:rsidRDefault="00A75A59" w:rsidP="00A75A59">
      <w:pPr>
        <w:pStyle w:val="a7"/>
        <w:ind w:leftChars="0" w:left="760"/>
        <w:rPr>
          <w:ins w:id="580" w:author="엄제윤" w:date="2021-03-01T15:37:00Z"/>
        </w:rPr>
      </w:pPr>
    </w:p>
    <w:p w14:paraId="7FFA430F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581" w:author="엄제윤" w:date="2021-03-01T15:37:00Z"/>
          <w:b/>
          <w:bCs/>
        </w:rPr>
      </w:pPr>
      <w:ins w:id="582" w:author="엄제윤" w:date="2021-03-01T15:37:00Z">
        <w:r w:rsidRPr="008A1BA5">
          <w:rPr>
            <w:rFonts w:hint="eastAsia"/>
            <w:b/>
            <w:bCs/>
          </w:rPr>
          <w:t>만약 그 시간에 못하면 어떻게 되나요?</w:t>
        </w:r>
        <w:r w:rsidRPr="008A1BA5">
          <w:rPr>
            <w:b/>
            <w:bCs/>
          </w:rPr>
          <w:t xml:space="preserve"> (</w:t>
        </w:r>
        <w:r w:rsidRPr="008A1BA5">
          <w:rPr>
            <w:rFonts w:hint="eastAsia"/>
            <w:b/>
            <w:bCs/>
          </w:rPr>
          <w:t>정정기간 같이)</w:t>
        </w:r>
      </w:ins>
    </w:p>
    <w:p w14:paraId="3EEB9321" w14:textId="77777777" w:rsidR="00A75A59" w:rsidRDefault="00A75A59" w:rsidP="00A75A59">
      <w:pPr>
        <w:pStyle w:val="a7"/>
        <w:ind w:leftChars="0" w:left="760"/>
        <w:rPr>
          <w:ins w:id="583" w:author="엄제윤" w:date="2021-03-01T15:37:00Z"/>
        </w:rPr>
      </w:pPr>
      <w:ins w:id="584" w:author="엄제윤" w:date="2021-03-01T15:37:00Z">
        <w:r>
          <w:rPr>
            <w:rFonts w:hint="eastAsia"/>
          </w:rPr>
          <w:t>만약 수강신청 기간에 수강신청을 못할 경우,</w:t>
        </w:r>
        <w:r>
          <w:t xml:space="preserve"> 3</w:t>
        </w:r>
        <w:r>
          <w:rPr>
            <w:rFonts w:hint="eastAsia"/>
          </w:rPr>
          <w:t>월 첫 주, 정정 기간에 추가로 신청하면 됩니다.</w:t>
        </w:r>
      </w:ins>
    </w:p>
    <w:p w14:paraId="6E783C6A" w14:textId="77777777" w:rsidR="00A75A59" w:rsidRDefault="00A75A59" w:rsidP="00A75A59">
      <w:pPr>
        <w:pStyle w:val="a7"/>
        <w:ind w:leftChars="0" w:left="760"/>
        <w:rPr>
          <w:ins w:id="585" w:author="엄제윤" w:date="2021-03-01T15:37:00Z"/>
          <w:sz w:val="30"/>
          <w:szCs w:val="30"/>
        </w:rPr>
      </w:pPr>
    </w:p>
    <w:p w14:paraId="15B2B023" w14:textId="77777777" w:rsidR="00A75A59" w:rsidRDefault="00A75A59" w:rsidP="00A75A59">
      <w:pPr>
        <w:pStyle w:val="a7"/>
        <w:ind w:leftChars="0" w:left="760"/>
        <w:rPr>
          <w:ins w:id="586" w:author="엄제윤" w:date="2021-03-01T15:37:00Z"/>
          <w:sz w:val="30"/>
          <w:szCs w:val="30"/>
        </w:rPr>
      </w:pPr>
    </w:p>
    <w:p w14:paraId="031BEB7C" w14:textId="77777777" w:rsidR="00A75A59" w:rsidRPr="008A1BA5" w:rsidRDefault="00A75A59" w:rsidP="00A75A59">
      <w:pPr>
        <w:pStyle w:val="a7"/>
        <w:ind w:leftChars="0" w:left="760"/>
        <w:rPr>
          <w:ins w:id="587" w:author="엄제윤" w:date="2021-03-01T15:37:00Z"/>
          <w:sz w:val="30"/>
          <w:szCs w:val="30"/>
        </w:rPr>
      </w:pPr>
    </w:p>
    <w:p w14:paraId="6125B36F" w14:textId="77777777" w:rsidR="00A75A59" w:rsidRPr="008A1BA5" w:rsidRDefault="00A75A59" w:rsidP="00A75A59">
      <w:pPr>
        <w:rPr>
          <w:ins w:id="588" w:author="엄제윤" w:date="2021-03-01T15:37:00Z"/>
          <w:sz w:val="30"/>
          <w:szCs w:val="30"/>
        </w:rPr>
      </w:pPr>
      <w:ins w:id="589" w:author="엄제윤" w:date="2021-03-01T15:37:00Z">
        <w:r w:rsidRPr="008A1BA5">
          <w:rPr>
            <w:rFonts w:hint="eastAsia"/>
            <w:sz w:val="30"/>
            <w:szCs w:val="30"/>
          </w:rPr>
          <w:t xml:space="preserve">수강신청 </w:t>
        </w:r>
        <w:r w:rsidRPr="008A1BA5">
          <w:rPr>
            <w:sz w:val="30"/>
            <w:szCs w:val="30"/>
          </w:rPr>
          <w:t>(2,3,4)</w:t>
        </w:r>
      </w:ins>
    </w:p>
    <w:p w14:paraId="7E619CCA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590" w:author="엄제윤" w:date="2021-03-01T15:37:00Z"/>
          <w:b/>
          <w:bCs/>
        </w:rPr>
      </w:pPr>
      <w:ins w:id="591" w:author="엄제윤" w:date="2021-03-01T15:37:00Z">
        <w:r w:rsidRPr="008A1BA5">
          <w:rPr>
            <w:rFonts w:hint="eastAsia"/>
            <w:b/>
            <w:bCs/>
          </w:rPr>
          <w:t xml:space="preserve">재수강을 </w:t>
        </w:r>
        <w:proofErr w:type="spellStart"/>
        <w:r w:rsidRPr="008A1BA5">
          <w:rPr>
            <w:rFonts w:hint="eastAsia"/>
            <w:b/>
            <w:bCs/>
          </w:rPr>
          <w:t>하려고하는데</w:t>
        </w:r>
        <w:proofErr w:type="spellEnd"/>
        <w:r w:rsidRPr="008A1BA5">
          <w:rPr>
            <w:rFonts w:hint="eastAsia"/>
            <w:b/>
            <w:bCs/>
          </w:rPr>
          <w:t xml:space="preserve"> 커리큘럼이 바뀌었습니다.</w:t>
        </w:r>
        <w:r w:rsidRPr="008A1BA5">
          <w:rPr>
            <w:b/>
            <w:bCs/>
          </w:rPr>
          <w:t xml:space="preserve"> </w:t>
        </w:r>
        <w:r w:rsidRPr="008A1BA5">
          <w:rPr>
            <w:rFonts w:hint="eastAsia"/>
            <w:b/>
            <w:bCs/>
          </w:rPr>
          <w:t xml:space="preserve">어떻게 </w:t>
        </w:r>
        <w:proofErr w:type="spellStart"/>
        <w:r w:rsidRPr="008A1BA5">
          <w:rPr>
            <w:rFonts w:hint="eastAsia"/>
            <w:b/>
            <w:bCs/>
          </w:rPr>
          <w:t>해야하면될까요</w:t>
        </w:r>
        <w:proofErr w:type="spellEnd"/>
        <w:r w:rsidRPr="008A1BA5">
          <w:rPr>
            <w:rFonts w:hint="eastAsia"/>
            <w:b/>
            <w:bCs/>
          </w:rPr>
          <w:t>?</w:t>
        </w:r>
      </w:ins>
    </w:p>
    <w:p w14:paraId="01C8DEB5" w14:textId="77777777" w:rsidR="00A75A59" w:rsidRDefault="00A75A59" w:rsidP="00A75A59">
      <w:pPr>
        <w:ind w:left="760"/>
        <w:rPr>
          <w:ins w:id="592" w:author="엄제윤" w:date="2021-03-01T15:37:00Z"/>
        </w:rPr>
      </w:pPr>
      <w:ins w:id="593" w:author="엄제윤" w:date="2021-03-01T15:37:00Z">
        <w:r>
          <w:rPr>
            <w:rFonts w:hint="eastAsia"/>
          </w:rPr>
          <w:t>만약 커리큘럼이 바뀌어</w:t>
        </w:r>
        <w:r>
          <w:t xml:space="preserve"> </w:t>
        </w:r>
        <w:r>
          <w:rPr>
            <w:rFonts w:hint="eastAsia"/>
          </w:rPr>
          <w:t>수강했던 과목이 사라진다면 예전 과목과 비슷한 과목을 수강하는 것으로 예전 커리큘럼의 과목 재수강으로 대체 가능합니다.</w:t>
        </w:r>
        <w:r>
          <w:t xml:space="preserve"> </w:t>
        </w:r>
      </w:ins>
    </w:p>
    <w:p w14:paraId="121479D5" w14:textId="77777777" w:rsidR="00A75A59" w:rsidRDefault="00A75A59" w:rsidP="00A75A59">
      <w:pPr>
        <w:ind w:left="760"/>
        <w:rPr>
          <w:ins w:id="594" w:author="엄제윤" w:date="2021-03-01T15:37:00Z"/>
        </w:rPr>
      </w:pPr>
    </w:p>
    <w:p w14:paraId="36929D13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595" w:author="엄제윤" w:date="2021-03-01T15:37:00Z"/>
          <w:b/>
          <w:bCs/>
        </w:rPr>
      </w:pPr>
      <w:ins w:id="596" w:author="엄제윤" w:date="2021-03-01T15:37:00Z">
        <w:r w:rsidRPr="008A1BA5">
          <w:rPr>
            <w:rFonts w:hint="eastAsia"/>
            <w:b/>
            <w:bCs/>
          </w:rPr>
          <w:t>최대이수 가능 학점에 대해</w:t>
        </w:r>
      </w:ins>
    </w:p>
    <w:p w14:paraId="31A0B154" w14:textId="77777777" w:rsidR="00A75A59" w:rsidRDefault="00A75A59" w:rsidP="00A75A59">
      <w:pPr>
        <w:ind w:left="760"/>
        <w:rPr>
          <w:ins w:id="597" w:author="엄제윤" w:date="2021-03-01T15:37:00Z"/>
        </w:rPr>
      </w:pPr>
      <w:ins w:id="598" w:author="엄제윤" w:date="2021-03-01T15:37:00Z">
        <w:r>
          <w:rPr>
            <w:rFonts w:hint="eastAsia"/>
          </w:rPr>
          <w:t xml:space="preserve">서울과학기술대학교 규정에 따라 </w:t>
        </w:r>
        <w:r>
          <w:t>1</w:t>
        </w:r>
        <w:r>
          <w:rPr>
            <w:rFonts w:hint="eastAsia"/>
          </w:rPr>
          <w:t>학기,</w:t>
        </w:r>
        <w:r>
          <w:t xml:space="preserve"> 2</w:t>
        </w:r>
        <w:r>
          <w:rPr>
            <w:rFonts w:hint="eastAsia"/>
          </w:rPr>
          <w:t>학기 합친 최대 학점은 3</w:t>
        </w:r>
        <w:r>
          <w:t>7</w:t>
        </w:r>
        <w:r>
          <w:rPr>
            <w:rFonts w:hint="eastAsia"/>
          </w:rPr>
          <w:t>학점입니다.</w:t>
        </w:r>
        <w:r>
          <w:t xml:space="preserve"> </w:t>
        </w:r>
        <w:r>
          <w:rPr>
            <w:rFonts w:hint="eastAsia"/>
          </w:rPr>
          <w:t xml:space="preserve">하지만 직전 학기 평점이 </w:t>
        </w:r>
        <w:r>
          <w:t xml:space="preserve">3.75 </w:t>
        </w:r>
        <w:r>
          <w:rPr>
            <w:rFonts w:hint="eastAsia"/>
          </w:rPr>
          <w:t xml:space="preserve">이상이라면 </w:t>
        </w:r>
        <w:r>
          <w:t>3</w:t>
        </w:r>
        <w:r>
          <w:rPr>
            <w:rFonts w:hint="eastAsia"/>
          </w:rPr>
          <w:t>학점을 추가로 들을 수 있습니다.</w:t>
        </w:r>
      </w:ins>
    </w:p>
    <w:p w14:paraId="7CBFABAB" w14:textId="77777777" w:rsidR="00A75A59" w:rsidRDefault="00A75A59" w:rsidP="00A75A59">
      <w:pPr>
        <w:ind w:left="760"/>
        <w:rPr>
          <w:ins w:id="599" w:author="엄제윤" w:date="2021-03-01T15:37:00Z"/>
        </w:rPr>
      </w:pPr>
      <w:ins w:id="600" w:author="엄제윤" w:date="2021-03-01T15:37:00Z">
        <w:r>
          <w:rPr>
            <w:rFonts w:hint="eastAsia"/>
          </w:rPr>
          <w:t xml:space="preserve"> </w:t>
        </w:r>
      </w:ins>
    </w:p>
    <w:p w14:paraId="6029BC40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601" w:author="엄제윤" w:date="2021-03-01T15:37:00Z"/>
          <w:b/>
          <w:bCs/>
        </w:rPr>
      </w:pPr>
      <w:ins w:id="602" w:author="엄제윤" w:date="2021-03-01T15:37:00Z">
        <w:r w:rsidRPr="008A1BA5">
          <w:rPr>
            <w:b/>
            <w:bCs/>
          </w:rPr>
          <w:t>1</w:t>
        </w:r>
        <w:r w:rsidRPr="008A1BA5">
          <w:rPr>
            <w:rFonts w:hint="eastAsia"/>
            <w:b/>
            <w:bCs/>
          </w:rPr>
          <w:t xml:space="preserve">학기과목을 </w:t>
        </w:r>
        <w:r w:rsidRPr="008A1BA5">
          <w:rPr>
            <w:b/>
            <w:bCs/>
          </w:rPr>
          <w:t>2</w:t>
        </w:r>
        <w:r w:rsidRPr="008A1BA5">
          <w:rPr>
            <w:rFonts w:hint="eastAsia"/>
            <w:b/>
            <w:bCs/>
          </w:rPr>
          <w:t>학기에 들을 수 있나요?</w:t>
        </w:r>
      </w:ins>
    </w:p>
    <w:p w14:paraId="3C27CA47" w14:textId="77777777" w:rsidR="00A75A59" w:rsidRDefault="00A75A59" w:rsidP="00A75A59">
      <w:pPr>
        <w:pStyle w:val="a7"/>
        <w:ind w:leftChars="0" w:left="760"/>
        <w:rPr>
          <w:ins w:id="603" w:author="엄제윤" w:date="2021-03-01T15:37:00Z"/>
        </w:rPr>
      </w:pPr>
      <w:ins w:id="604" w:author="엄제윤" w:date="2021-03-01T15:37:00Z">
        <w:r>
          <w:rPr>
            <w:rFonts w:hint="eastAsia"/>
          </w:rPr>
          <w:t>아니요</w:t>
        </w:r>
        <w:r>
          <w:t xml:space="preserve">. </w:t>
        </w:r>
        <w:r>
          <w:rPr>
            <w:rFonts w:hint="eastAsia"/>
          </w:rPr>
          <w:t xml:space="preserve">타학과와 다르게 </w:t>
        </w:r>
        <w:proofErr w:type="spellStart"/>
        <w:r>
          <w:rPr>
            <w:rFonts w:hint="eastAsia"/>
          </w:rPr>
          <w:t>소수과</w:t>
        </w:r>
        <w:proofErr w:type="spellEnd"/>
        <w:r>
          <w:rPr>
            <w:rFonts w:hint="eastAsia"/>
          </w:rPr>
          <w:t xml:space="preserve"> 특성상 </w:t>
        </w:r>
        <w:r>
          <w:t>1</w:t>
        </w:r>
        <w:r>
          <w:rPr>
            <w:rFonts w:hint="eastAsia"/>
          </w:rPr>
          <w:t xml:space="preserve">학기 과목은 </w:t>
        </w:r>
        <w:r>
          <w:t>1</w:t>
        </w:r>
        <w:r>
          <w:rPr>
            <w:rFonts w:hint="eastAsia"/>
          </w:rPr>
          <w:t>학기에만 개설이 됩니다.</w:t>
        </w:r>
        <w:r>
          <w:t xml:space="preserve"> </w:t>
        </w:r>
        <w:r>
          <w:rPr>
            <w:rFonts w:hint="eastAsia"/>
          </w:rPr>
          <w:t xml:space="preserve">마찬가지로 </w:t>
        </w:r>
        <w:r>
          <w:t>2</w:t>
        </w:r>
        <w:r>
          <w:rPr>
            <w:rFonts w:hint="eastAsia"/>
          </w:rPr>
          <w:t xml:space="preserve">학기 과목은 </w:t>
        </w:r>
        <w:r>
          <w:t>2</w:t>
        </w:r>
        <w:r>
          <w:rPr>
            <w:rFonts w:hint="eastAsia"/>
          </w:rPr>
          <w:t>학기에만 개설이 됩니다.</w:t>
        </w:r>
      </w:ins>
    </w:p>
    <w:p w14:paraId="5D87D644" w14:textId="77777777" w:rsidR="00A75A59" w:rsidRDefault="00A75A59" w:rsidP="00A75A59">
      <w:pPr>
        <w:pStyle w:val="a7"/>
        <w:ind w:leftChars="0" w:left="760"/>
        <w:rPr>
          <w:ins w:id="605" w:author="엄제윤" w:date="2021-03-01T15:37:00Z"/>
        </w:rPr>
      </w:pPr>
    </w:p>
    <w:p w14:paraId="3F33CBB1" w14:textId="77777777" w:rsidR="00A75A59" w:rsidRPr="008A1BA5" w:rsidRDefault="00A75A59" w:rsidP="00A75A59">
      <w:pPr>
        <w:rPr>
          <w:ins w:id="606" w:author="엄제윤" w:date="2021-03-01T15:37:00Z"/>
          <w:sz w:val="30"/>
          <w:szCs w:val="30"/>
        </w:rPr>
      </w:pPr>
    </w:p>
    <w:p w14:paraId="411A08BD" w14:textId="77777777" w:rsidR="00A75A59" w:rsidRPr="008A1BA5" w:rsidRDefault="00A75A59" w:rsidP="00A75A59">
      <w:pPr>
        <w:rPr>
          <w:ins w:id="607" w:author="엄제윤" w:date="2021-03-01T15:37:00Z"/>
          <w:sz w:val="30"/>
          <w:szCs w:val="30"/>
        </w:rPr>
      </w:pPr>
      <w:proofErr w:type="spellStart"/>
      <w:ins w:id="608" w:author="엄제윤" w:date="2021-03-01T15:37:00Z">
        <w:r w:rsidRPr="008A1BA5">
          <w:rPr>
            <w:rFonts w:hint="eastAsia"/>
            <w:sz w:val="30"/>
            <w:szCs w:val="30"/>
          </w:rPr>
          <w:t>새내기배움터</w:t>
        </w:r>
        <w:proofErr w:type="spellEnd"/>
      </w:ins>
    </w:p>
    <w:p w14:paraId="1ECE006C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609" w:author="엄제윤" w:date="2021-03-01T15:37:00Z"/>
          <w:b/>
          <w:bCs/>
        </w:rPr>
      </w:pPr>
      <w:proofErr w:type="spellStart"/>
      <w:ins w:id="610" w:author="엄제윤" w:date="2021-03-01T15:37:00Z">
        <w:r w:rsidRPr="008A1BA5">
          <w:rPr>
            <w:rFonts w:hint="eastAsia"/>
            <w:b/>
            <w:bCs/>
          </w:rPr>
          <w:t>새내기배움터는</w:t>
        </w:r>
        <w:proofErr w:type="spellEnd"/>
        <w:r w:rsidRPr="008A1BA5">
          <w:rPr>
            <w:rFonts w:hint="eastAsia"/>
            <w:b/>
            <w:bCs/>
          </w:rPr>
          <w:t xml:space="preserve"> </w:t>
        </w:r>
        <w:proofErr w:type="spellStart"/>
        <w:r w:rsidRPr="008A1BA5">
          <w:rPr>
            <w:rFonts w:hint="eastAsia"/>
            <w:b/>
            <w:bCs/>
          </w:rPr>
          <w:t>뭔가요</w:t>
        </w:r>
        <w:proofErr w:type="spellEnd"/>
        <w:r w:rsidRPr="008A1BA5">
          <w:rPr>
            <w:rFonts w:hint="eastAsia"/>
            <w:b/>
            <w:bCs/>
          </w:rPr>
          <w:t>?</w:t>
        </w:r>
      </w:ins>
    </w:p>
    <w:p w14:paraId="5FF2E6D4" w14:textId="77777777" w:rsidR="00A75A59" w:rsidRDefault="00A75A59" w:rsidP="00A75A59">
      <w:pPr>
        <w:pStyle w:val="a7"/>
        <w:ind w:leftChars="0" w:left="760"/>
        <w:rPr>
          <w:ins w:id="611" w:author="엄제윤" w:date="2021-03-01T15:37:00Z"/>
        </w:rPr>
      </w:pPr>
      <w:proofErr w:type="spellStart"/>
      <w:ins w:id="612" w:author="엄제윤" w:date="2021-03-01T15:37:00Z">
        <w:r>
          <w:rPr>
            <w:rFonts w:hint="eastAsia"/>
          </w:rPr>
          <w:t>새터는</w:t>
        </w:r>
        <w:proofErr w:type="spellEnd"/>
        <w:r>
          <w:rPr>
            <w:rFonts w:hint="eastAsia"/>
          </w:rPr>
          <w:t xml:space="preserve"> 단과대학 단위로 </w:t>
        </w:r>
        <w:proofErr w:type="spellStart"/>
        <w:r>
          <w:rPr>
            <w:rFonts w:hint="eastAsia"/>
          </w:rPr>
          <w:t>새준위</w:t>
        </w:r>
        <w:proofErr w:type="spellEnd"/>
        <w:r>
          <w:rPr>
            <w:rFonts w:hint="eastAsia"/>
          </w:rPr>
          <w:t xml:space="preserve"> 선배들과 새내기 학생들이 함께 진행하는 행사입니다.</w:t>
        </w:r>
        <w:r>
          <w:t xml:space="preserve"> </w:t>
        </w:r>
        <w:r>
          <w:rPr>
            <w:rFonts w:hint="eastAsia"/>
          </w:rPr>
          <w:t xml:space="preserve">그 기간 동안 학과별 장기자랑과 같은 단과대학 전체 행사와 </w:t>
        </w:r>
        <w:proofErr w:type="spellStart"/>
        <w:r>
          <w:rPr>
            <w:rFonts w:hint="eastAsia"/>
          </w:rPr>
          <w:t>교수님들과의</w:t>
        </w:r>
        <w:proofErr w:type="spellEnd"/>
        <w:r>
          <w:rPr>
            <w:rFonts w:hint="eastAsia"/>
          </w:rPr>
          <w:t xml:space="preserve"> 첫 대면,</w:t>
        </w:r>
        <w:r>
          <w:t xml:space="preserve"> </w:t>
        </w:r>
        <w:r>
          <w:rPr>
            <w:rFonts w:hint="eastAsia"/>
          </w:rPr>
          <w:t>학과별 행사 시간으로 구성되어 같은 학번 동기,</w:t>
        </w:r>
        <w:r>
          <w:t xml:space="preserve"> </w:t>
        </w:r>
        <w:r>
          <w:rPr>
            <w:rFonts w:hint="eastAsia"/>
          </w:rPr>
          <w:t>선배와의 친목을 도모할 수</w:t>
        </w:r>
        <w:r>
          <w:t xml:space="preserve"> </w:t>
        </w:r>
        <w:r>
          <w:rPr>
            <w:rFonts w:hint="eastAsia"/>
          </w:rPr>
          <w:t>있습니다.</w:t>
        </w:r>
        <w:r>
          <w:t xml:space="preserve"> </w:t>
        </w:r>
        <w:r>
          <w:rPr>
            <w:rFonts w:hint="eastAsia"/>
          </w:rPr>
          <w:t>마지막 날 밤에 술자리도 있지만 개인의 의사를 전적으로 존중합니다.</w:t>
        </w:r>
      </w:ins>
    </w:p>
    <w:p w14:paraId="048E4AAE" w14:textId="77777777" w:rsidR="00A75A59" w:rsidRDefault="00A75A59" w:rsidP="00A75A59">
      <w:pPr>
        <w:pStyle w:val="a7"/>
        <w:ind w:leftChars="0" w:left="760"/>
        <w:rPr>
          <w:ins w:id="613" w:author="엄제윤" w:date="2021-03-01T15:37:00Z"/>
        </w:rPr>
      </w:pPr>
    </w:p>
    <w:p w14:paraId="61D3ABC2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614" w:author="엄제윤" w:date="2021-03-01T15:37:00Z"/>
          <w:b/>
          <w:bCs/>
        </w:rPr>
      </w:pPr>
      <w:ins w:id="615" w:author="엄제윤" w:date="2021-03-01T15:37:00Z">
        <w:r w:rsidRPr="008A1BA5">
          <w:rPr>
            <w:rFonts w:hint="eastAsia"/>
            <w:b/>
            <w:bCs/>
          </w:rPr>
          <w:t xml:space="preserve">꼭 </w:t>
        </w:r>
        <w:proofErr w:type="spellStart"/>
        <w:r w:rsidRPr="008A1BA5">
          <w:rPr>
            <w:rFonts w:hint="eastAsia"/>
            <w:b/>
            <w:bCs/>
          </w:rPr>
          <w:t>참여해야하나요</w:t>
        </w:r>
        <w:proofErr w:type="spellEnd"/>
        <w:r w:rsidRPr="008A1BA5">
          <w:rPr>
            <w:rFonts w:hint="eastAsia"/>
            <w:b/>
            <w:bCs/>
          </w:rPr>
          <w:t>?</w:t>
        </w:r>
      </w:ins>
    </w:p>
    <w:p w14:paraId="1071144F" w14:textId="77777777" w:rsidR="00A75A59" w:rsidRDefault="00A75A59" w:rsidP="00A75A59">
      <w:pPr>
        <w:ind w:left="760"/>
        <w:rPr>
          <w:ins w:id="616" w:author="엄제윤" w:date="2021-03-01T15:37:00Z"/>
        </w:rPr>
      </w:pPr>
      <w:ins w:id="617" w:author="엄제윤" w:date="2021-03-01T15:37:00Z">
        <w:r>
          <w:rPr>
            <w:rFonts w:hint="eastAsia"/>
          </w:rPr>
          <w:lastRenderedPageBreak/>
          <w:t>아니요.</w:t>
        </w:r>
        <w:r>
          <w:t xml:space="preserve"> </w:t>
        </w:r>
        <w:r>
          <w:rPr>
            <w:rFonts w:hint="eastAsia"/>
          </w:rPr>
          <w:t>필수는 아닙니다!</w:t>
        </w:r>
      </w:ins>
    </w:p>
    <w:p w14:paraId="5D24E494" w14:textId="77777777" w:rsidR="00A75A59" w:rsidRDefault="00A75A59" w:rsidP="00A75A59">
      <w:pPr>
        <w:ind w:left="760"/>
        <w:rPr>
          <w:ins w:id="618" w:author="엄제윤" w:date="2021-03-01T15:37:00Z"/>
        </w:rPr>
      </w:pPr>
    </w:p>
    <w:p w14:paraId="6B61DF59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619" w:author="엄제윤" w:date="2021-03-01T15:37:00Z"/>
          <w:b/>
          <w:bCs/>
        </w:rPr>
      </w:pPr>
      <w:ins w:id="620" w:author="엄제윤" w:date="2021-03-01T15:37:00Z">
        <w:r w:rsidRPr="008A1BA5">
          <w:rPr>
            <w:rFonts w:hint="eastAsia"/>
            <w:b/>
            <w:bCs/>
          </w:rPr>
          <w:t>언제,</w:t>
        </w:r>
        <w:r w:rsidRPr="008A1BA5">
          <w:rPr>
            <w:b/>
            <w:bCs/>
          </w:rPr>
          <w:t xml:space="preserve"> </w:t>
        </w:r>
        <w:proofErr w:type="spellStart"/>
        <w:r w:rsidRPr="008A1BA5">
          <w:rPr>
            <w:rFonts w:hint="eastAsia"/>
            <w:b/>
            <w:bCs/>
          </w:rPr>
          <w:t>어떤식으로</w:t>
        </w:r>
        <w:proofErr w:type="spellEnd"/>
        <w:r w:rsidRPr="008A1BA5">
          <w:rPr>
            <w:rFonts w:hint="eastAsia"/>
            <w:b/>
            <w:bCs/>
          </w:rPr>
          <w:t xml:space="preserve"> 진행이 </w:t>
        </w:r>
        <w:proofErr w:type="gramStart"/>
        <w:r w:rsidRPr="008A1BA5">
          <w:rPr>
            <w:rFonts w:hint="eastAsia"/>
            <w:b/>
            <w:bCs/>
          </w:rPr>
          <w:t xml:space="preserve">되나요 </w:t>
        </w:r>
        <w:r w:rsidRPr="008A1BA5">
          <w:rPr>
            <w:b/>
            <w:bCs/>
          </w:rPr>
          <w:t>?</w:t>
        </w:r>
        <w:proofErr w:type="gramEnd"/>
      </w:ins>
    </w:p>
    <w:p w14:paraId="24C25484" w14:textId="77777777" w:rsidR="00A75A59" w:rsidRDefault="00A75A59" w:rsidP="00A75A59">
      <w:pPr>
        <w:pStyle w:val="a7"/>
        <w:ind w:leftChars="0" w:left="760"/>
        <w:rPr>
          <w:ins w:id="621" w:author="엄제윤" w:date="2021-03-01T15:37:00Z"/>
        </w:rPr>
      </w:pPr>
      <w:proofErr w:type="spellStart"/>
      <w:ins w:id="622" w:author="엄제윤" w:date="2021-03-01T15:37:00Z">
        <w:r>
          <w:rPr>
            <w:rFonts w:hint="eastAsia"/>
          </w:rPr>
          <w:t>새터는</w:t>
        </w:r>
        <w:proofErr w:type="spellEnd"/>
        <w:r>
          <w:rPr>
            <w:rFonts w:hint="eastAsia"/>
          </w:rPr>
          <w:t xml:space="preserve"> </w:t>
        </w:r>
        <w:r>
          <w:t>2</w:t>
        </w:r>
        <w:r>
          <w:rPr>
            <w:rFonts w:hint="eastAsia"/>
          </w:rPr>
          <w:t xml:space="preserve">월 중-말에 입학식 끝나고 </w:t>
        </w:r>
        <w:r>
          <w:t>2</w:t>
        </w:r>
        <w:r>
          <w:rPr>
            <w:rFonts w:hint="eastAsia"/>
          </w:rPr>
          <w:t xml:space="preserve">박 </w:t>
        </w:r>
        <w:r>
          <w:t>3</w:t>
        </w:r>
        <w:r>
          <w:rPr>
            <w:rFonts w:hint="eastAsia"/>
          </w:rPr>
          <w:t>일동안 진행됩니다.</w:t>
        </w:r>
        <w:r>
          <w:t xml:space="preserve"> </w:t>
        </w:r>
      </w:ins>
    </w:p>
    <w:p w14:paraId="4E31171B" w14:textId="77777777" w:rsidR="00A75A59" w:rsidRPr="008A1BA5" w:rsidRDefault="00A75A59" w:rsidP="00A75A59">
      <w:pPr>
        <w:rPr>
          <w:ins w:id="623" w:author="엄제윤" w:date="2021-03-01T15:37:00Z"/>
          <w:sz w:val="30"/>
          <w:szCs w:val="30"/>
        </w:rPr>
      </w:pPr>
      <w:ins w:id="624" w:author="엄제윤" w:date="2021-03-01T15:37:00Z">
        <w:r w:rsidRPr="008A1BA5">
          <w:rPr>
            <w:rFonts w:hint="eastAsia"/>
            <w:sz w:val="30"/>
            <w:szCs w:val="30"/>
          </w:rPr>
          <w:t>I</w:t>
        </w:r>
        <w:r w:rsidRPr="008A1BA5">
          <w:rPr>
            <w:sz w:val="30"/>
            <w:szCs w:val="30"/>
          </w:rPr>
          <w:t>T</w:t>
        </w:r>
        <w:r w:rsidRPr="008A1BA5">
          <w:rPr>
            <w:rFonts w:hint="eastAsia"/>
            <w:sz w:val="30"/>
            <w:szCs w:val="30"/>
          </w:rPr>
          <w:t xml:space="preserve">기기 장학 </w:t>
        </w:r>
      </w:ins>
    </w:p>
    <w:p w14:paraId="4C5047C4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625" w:author="엄제윤" w:date="2021-03-01T15:37:00Z"/>
          <w:b/>
          <w:bCs/>
        </w:rPr>
      </w:pPr>
      <w:ins w:id="626" w:author="엄제윤" w:date="2021-03-01T15:37:00Z">
        <w:r w:rsidRPr="008A1BA5">
          <w:rPr>
            <w:rFonts w:hint="eastAsia"/>
            <w:b/>
            <w:bCs/>
          </w:rPr>
          <w:t xml:space="preserve">장학금 받으려면 뭘 </w:t>
        </w:r>
        <w:proofErr w:type="spellStart"/>
        <w:r w:rsidRPr="008A1BA5">
          <w:rPr>
            <w:rFonts w:hint="eastAsia"/>
            <w:b/>
            <w:bCs/>
          </w:rPr>
          <w:t>제출해야하나요</w:t>
        </w:r>
        <w:proofErr w:type="spellEnd"/>
        <w:r w:rsidRPr="008A1BA5">
          <w:rPr>
            <w:rFonts w:hint="eastAsia"/>
            <w:b/>
            <w:bCs/>
          </w:rPr>
          <w:t>?</w:t>
        </w:r>
      </w:ins>
    </w:p>
    <w:p w14:paraId="3EDE05B1" w14:textId="77777777" w:rsidR="00A75A59" w:rsidRDefault="00A75A59" w:rsidP="00A75A59">
      <w:pPr>
        <w:pStyle w:val="a7"/>
        <w:ind w:leftChars="0" w:left="760"/>
        <w:rPr>
          <w:ins w:id="627" w:author="엄제윤" w:date="2021-03-01T15:37:00Z"/>
        </w:rPr>
      </w:pPr>
      <w:ins w:id="628" w:author="엄제윤" w:date="2021-03-01T15:37:00Z">
        <w:r>
          <w:rPr>
            <w:rFonts w:hint="eastAsia"/>
          </w:rPr>
          <w:t>장학금을 받기 위해서는 학과 사무실에 구매내역이 있는 영수증과 통장</w:t>
        </w:r>
        <w:r>
          <w:t xml:space="preserve"> </w:t>
        </w:r>
        <w:r>
          <w:rPr>
            <w:rFonts w:hint="eastAsia"/>
          </w:rPr>
          <w:t xml:space="preserve">사본을 </w:t>
        </w:r>
        <w:proofErr w:type="spellStart"/>
        <w:r>
          <w:rPr>
            <w:rFonts w:hint="eastAsia"/>
          </w:rPr>
          <w:t>제출해야합니다</w:t>
        </w:r>
        <w:proofErr w:type="spellEnd"/>
        <w:r>
          <w:rPr>
            <w:rFonts w:hint="eastAsia"/>
          </w:rPr>
          <w:t>.</w:t>
        </w:r>
      </w:ins>
    </w:p>
    <w:p w14:paraId="668D28D2" w14:textId="77777777" w:rsidR="00A75A59" w:rsidRDefault="00A75A59" w:rsidP="00A75A59">
      <w:pPr>
        <w:pStyle w:val="a7"/>
        <w:ind w:leftChars="0" w:left="760"/>
        <w:rPr>
          <w:ins w:id="629" w:author="엄제윤" w:date="2021-03-01T15:37:00Z"/>
        </w:rPr>
      </w:pPr>
    </w:p>
    <w:p w14:paraId="5063F21B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630" w:author="엄제윤" w:date="2021-03-01T15:37:00Z"/>
          <w:b/>
          <w:bCs/>
        </w:rPr>
      </w:pPr>
      <w:ins w:id="631" w:author="엄제윤" w:date="2021-03-01T15:37:00Z">
        <w:r w:rsidRPr="008A1BA5">
          <w:rPr>
            <w:b/>
            <w:bCs/>
          </w:rPr>
          <w:t>1</w:t>
        </w:r>
        <w:r w:rsidRPr="008A1BA5">
          <w:rPr>
            <w:rFonts w:hint="eastAsia"/>
            <w:b/>
            <w:bCs/>
          </w:rPr>
          <w:t xml:space="preserve">인당 </w:t>
        </w:r>
        <w:r w:rsidRPr="008A1BA5">
          <w:rPr>
            <w:b/>
            <w:bCs/>
          </w:rPr>
          <w:t>80</w:t>
        </w:r>
        <w:r w:rsidRPr="008A1BA5">
          <w:rPr>
            <w:rFonts w:hint="eastAsia"/>
            <w:b/>
            <w:bCs/>
          </w:rPr>
          <w:t>만원 이상,</w:t>
        </w:r>
        <w:r w:rsidRPr="008A1BA5">
          <w:rPr>
            <w:b/>
            <w:bCs/>
          </w:rPr>
          <w:t xml:space="preserve"> </w:t>
        </w:r>
        <w:r w:rsidRPr="008A1BA5">
          <w:rPr>
            <w:rFonts w:hint="eastAsia"/>
            <w:b/>
            <w:bCs/>
          </w:rPr>
          <w:t xml:space="preserve">이하를 </w:t>
        </w:r>
        <w:proofErr w:type="spellStart"/>
        <w:r w:rsidRPr="008A1BA5">
          <w:rPr>
            <w:rFonts w:hint="eastAsia"/>
            <w:b/>
            <w:bCs/>
          </w:rPr>
          <w:t>사용하게되면</w:t>
        </w:r>
        <w:proofErr w:type="spellEnd"/>
        <w:r w:rsidRPr="008A1BA5">
          <w:rPr>
            <w:rFonts w:hint="eastAsia"/>
            <w:b/>
            <w:bCs/>
          </w:rPr>
          <w:t xml:space="preserve"> </w:t>
        </w:r>
        <w:proofErr w:type="spellStart"/>
        <w:r w:rsidRPr="008A1BA5">
          <w:rPr>
            <w:rFonts w:hint="eastAsia"/>
            <w:b/>
            <w:bCs/>
          </w:rPr>
          <w:t>못받는건가요</w:t>
        </w:r>
        <w:proofErr w:type="spellEnd"/>
        <w:r w:rsidRPr="008A1BA5">
          <w:rPr>
            <w:rFonts w:hint="eastAsia"/>
            <w:b/>
            <w:bCs/>
          </w:rPr>
          <w:t>?</w:t>
        </w:r>
      </w:ins>
    </w:p>
    <w:p w14:paraId="254BCC47" w14:textId="77777777" w:rsidR="00A75A59" w:rsidRDefault="00A75A59" w:rsidP="00A75A59">
      <w:pPr>
        <w:pStyle w:val="a7"/>
        <w:ind w:leftChars="0" w:left="760"/>
        <w:rPr>
          <w:ins w:id="632" w:author="엄제윤" w:date="2021-03-01T15:37:00Z"/>
        </w:rPr>
      </w:pPr>
      <w:ins w:id="633" w:author="엄제윤" w:date="2021-03-01T15:37:00Z">
        <w:r>
          <w:rPr>
            <w:rFonts w:hint="eastAsia"/>
          </w:rPr>
          <w:t>8</w:t>
        </w:r>
        <w:r>
          <w:t>0</w:t>
        </w:r>
        <w:r>
          <w:rPr>
            <w:rFonts w:hint="eastAsia"/>
          </w:rPr>
          <w:t xml:space="preserve">만원 이상의 전자기기 </w:t>
        </w:r>
        <w:proofErr w:type="spellStart"/>
        <w:r>
          <w:rPr>
            <w:rFonts w:hint="eastAsia"/>
          </w:rPr>
          <w:t>구매시</w:t>
        </w:r>
        <w:proofErr w:type="spellEnd"/>
        <w:r>
          <w:t xml:space="preserve">, </w:t>
        </w:r>
        <w:r>
          <w:rPr>
            <w:rFonts w:hint="eastAsia"/>
          </w:rPr>
          <w:t xml:space="preserve">최대 </w:t>
        </w:r>
        <w:r>
          <w:t>80</w:t>
        </w:r>
        <w:r>
          <w:rPr>
            <w:rFonts w:hint="eastAsia"/>
          </w:rPr>
          <w:t>만원만 지원이 가능합니다.</w:t>
        </w:r>
        <w:r>
          <w:t xml:space="preserve"> 80</w:t>
        </w:r>
        <w:r>
          <w:rPr>
            <w:rFonts w:hint="eastAsia"/>
          </w:rPr>
          <w:t xml:space="preserve">만원 이하의 전자기기 </w:t>
        </w:r>
        <w:proofErr w:type="spellStart"/>
        <w:r>
          <w:rPr>
            <w:rFonts w:hint="eastAsia"/>
          </w:rPr>
          <w:t>구매시</w:t>
        </w:r>
        <w:proofErr w:type="spellEnd"/>
        <w:r>
          <w:rPr>
            <w:rFonts w:hint="eastAsia"/>
          </w:rPr>
          <w:t xml:space="preserve"> 그 금액에 해당하는 비용만 받을 수 있습니다(</w:t>
        </w:r>
        <w:r>
          <w:t xml:space="preserve">? </w:t>
        </w:r>
        <w:r>
          <w:rPr>
            <w:rFonts w:hint="eastAsia"/>
          </w:rPr>
          <w:t>이건 모르겠다</w:t>
        </w:r>
        <w:r>
          <w:t>)</w:t>
        </w:r>
      </w:ins>
    </w:p>
    <w:p w14:paraId="67E88ACB" w14:textId="77777777" w:rsidR="00A75A59" w:rsidRDefault="00A75A59" w:rsidP="00A75A59">
      <w:pPr>
        <w:pStyle w:val="a7"/>
        <w:ind w:leftChars="0" w:left="760"/>
        <w:rPr>
          <w:ins w:id="634" w:author="엄제윤" w:date="2021-03-01T15:37:00Z"/>
        </w:rPr>
      </w:pPr>
    </w:p>
    <w:p w14:paraId="5F218721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635" w:author="엄제윤" w:date="2021-03-01T15:37:00Z"/>
          <w:b/>
          <w:bCs/>
        </w:rPr>
      </w:pPr>
      <w:ins w:id="636" w:author="엄제윤" w:date="2021-03-01T15:37:00Z">
        <w:r w:rsidRPr="008A1BA5">
          <w:rPr>
            <w:rFonts w:hint="eastAsia"/>
            <w:b/>
            <w:bCs/>
          </w:rPr>
          <w:t xml:space="preserve">영수증 결제기한이 </w:t>
        </w:r>
        <w:proofErr w:type="spellStart"/>
        <w:r w:rsidRPr="008A1BA5">
          <w:rPr>
            <w:rFonts w:hint="eastAsia"/>
            <w:b/>
            <w:bCs/>
          </w:rPr>
          <w:t>어떻게되나요</w:t>
        </w:r>
        <w:proofErr w:type="spellEnd"/>
        <w:r w:rsidRPr="008A1BA5">
          <w:rPr>
            <w:b/>
            <w:bCs/>
          </w:rPr>
          <w:t>?  (</w:t>
        </w:r>
        <w:r w:rsidRPr="008A1BA5">
          <w:rPr>
            <w:rFonts w:hint="eastAsia"/>
            <w:b/>
            <w:bCs/>
          </w:rPr>
          <w:t xml:space="preserve">전에 </w:t>
        </w:r>
        <w:proofErr w:type="spellStart"/>
        <w:r w:rsidRPr="008A1BA5">
          <w:rPr>
            <w:rFonts w:hint="eastAsia"/>
            <w:b/>
            <w:bCs/>
          </w:rPr>
          <w:t>산건데</w:t>
        </w:r>
        <w:proofErr w:type="spellEnd"/>
        <w:r w:rsidRPr="008A1BA5">
          <w:rPr>
            <w:b/>
            <w:bCs/>
          </w:rPr>
          <w:t xml:space="preserve"> OR </w:t>
        </w:r>
        <w:r w:rsidRPr="008A1BA5">
          <w:rPr>
            <w:rFonts w:hint="eastAsia"/>
            <w:b/>
            <w:bCs/>
          </w:rPr>
          <w:t xml:space="preserve">나중에 </w:t>
        </w:r>
        <w:proofErr w:type="spellStart"/>
        <w:r w:rsidRPr="008A1BA5">
          <w:rPr>
            <w:rFonts w:hint="eastAsia"/>
            <w:b/>
            <w:bCs/>
          </w:rPr>
          <w:t>살건데</w:t>
        </w:r>
        <w:proofErr w:type="spellEnd"/>
        <w:r w:rsidRPr="008A1BA5">
          <w:rPr>
            <w:rFonts w:hint="eastAsia"/>
            <w:b/>
            <w:bCs/>
          </w:rPr>
          <w:t>)</w:t>
        </w:r>
      </w:ins>
    </w:p>
    <w:p w14:paraId="2449E0B8" w14:textId="77777777" w:rsidR="00A75A59" w:rsidRDefault="00A75A59" w:rsidP="00A75A59">
      <w:pPr>
        <w:pStyle w:val="a7"/>
        <w:ind w:leftChars="0" w:left="760"/>
        <w:rPr>
          <w:ins w:id="637" w:author="엄제윤" w:date="2021-03-01T15:37:00Z"/>
        </w:rPr>
      </w:pPr>
      <w:ins w:id="638" w:author="엄제윤" w:date="2021-03-01T15:37:00Z">
        <w:r>
          <w:rPr>
            <w:rFonts w:hint="eastAsia"/>
          </w:rPr>
          <w:t xml:space="preserve">이것도 잘 </w:t>
        </w:r>
        <w:proofErr w:type="spellStart"/>
        <w:r>
          <w:rPr>
            <w:rFonts w:hint="eastAsia"/>
          </w:rPr>
          <w:t>모르겠따</w:t>
        </w:r>
        <w:proofErr w:type="spellEnd"/>
        <w:r>
          <w:rPr>
            <w:rFonts w:hint="eastAsia"/>
          </w:rPr>
          <w:t>,</w:t>
        </w:r>
        <w:r>
          <w:t xml:space="preserve">,,,,, </w:t>
        </w:r>
        <w:proofErr w:type="gramStart"/>
        <w:r>
          <w:t xml:space="preserve">( </w:t>
        </w:r>
        <w:r>
          <w:rPr>
            <w:rFonts w:hint="eastAsia"/>
          </w:rPr>
          <w:t>전에</w:t>
        </w:r>
        <w:proofErr w:type="gramEnd"/>
        <w:r>
          <w:rPr>
            <w:rFonts w:hint="eastAsia"/>
          </w:rPr>
          <w:t xml:space="preserve"> </w:t>
        </w:r>
        <w:proofErr w:type="spellStart"/>
        <w:r>
          <w:rPr>
            <w:rFonts w:hint="eastAsia"/>
          </w:rPr>
          <w:t>산거는</w:t>
        </w:r>
        <w:proofErr w:type="spellEnd"/>
        <w:r>
          <w:rPr>
            <w:rFonts w:hint="eastAsia"/>
          </w:rPr>
          <w:t xml:space="preserve"> </w:t>
        </w:r>
        <w:proofErr w:type="spellStart"/>
        <w:r>
          <w:rPr>
            <w:rFonts w:hint="eastAsia"/>
          </w:rPr>
          <w:t>어케</w:t>
        </w:r>
        <w:proofErr w:type="spellEnd"/>
        <w:r>
          <w:rPr>
            <w:rFonts w:hint="eastAsia"/>
          </w:rPr>
          <w:t xml:space="preserve"> 되는데 나중에 </w:t>
        </w:r>
        <w:proofErr w:type="spellStart"/>
        <w:r>
          <w:rPr>
            <w:rFonts w:hint="eastAsia"/>
          </w:rPr>
          <w:t>살거는</w:t>
        </w:r>
        <w:proofErr w:type="spellEnd"/>
        <w:r>
          <w:rPr>
            <w:rFonts w:hint="eastAsia"/>
          </w:rPr>
          <w:t xml:space="preserve"> 안되지 않나?</w:t>
        </w:r>
        <w:r>
          <w:t>)</w:t>
        </w:r>
      </w:ins>
    </w:p>
    <w:p w14:paraId="413EC39E" w14:textId="77777777" w:rsidR="00A75A59" w:rsidRDefault="00A75A59" w:rsidP="00A75A59">
      <w:pPr>
        <w:rPr>
          <w:ins w:id="639" w:author="엄제윤" w:date="2021-03-01T15:37:00Z"/>
        </w:rPr>
      </w:pPr>
    </w:p>
    <w:p w14:paraId="1FE356E6" w14:textId="77777777" w:rsidR="00A75A59" w:rsidRPr="008A1BA5" w:rsidRDefault="00A75A59" w:rsidP="00A75A59">
      <w:pPr>
        <w:rPr>
          <w:ins w:id="640" w:author="엄제윤" w:date="2021-03-01T15:37:00Z"/>
          <w:sz w:val="30"/>
          <w:szCs w:val="30"/>
        </w:rPr>
      </w:pPr>
      <w:proofErr w:type="spellStart"/>
      <w:ins w:id="641" w:author="엄제윤" w:date="2021-03-01T15:37:00Z">
        <w:r w:rsidRPr="008A1BA5">
          <w:rPr>
            <w:rFonts w:hint="eastAsia"/>
            <w:sz w:val="30"/>
            <w:szCs w:val="30"/>
          </w:rPr>
          <w:t>튜터링</w:t>
        </w:r>
        <w:proofErr w:type="spellEnd"/>
        <w:r w:rsidRPr="008A1BA5">
          <w:rPr>
            <w:rFonts w:hint="eastAsia"/>
            <w:sz w:val="30"/>
            <w:szCs w:val="30"/>
          </w:rPr>
          <w:t xml:space="preserve"> </w:t>
        </w:r>
      </w:ins>
    </w:p>
    <w:p w14:paraId="6F896881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642" w:author="엄제윤" w:date="2021-03-01T15:37:00Z"/>
          <w:b/>
          <w:bCs/>
        </w:rPr>
      </w:pPr>
      <w:ins w:id="643" w:author="엄제윤" w:date="2021-03-01T15:37:00Z">
        <w:r w:rsidRPr="008A1BA5">
          <w:rPr>
            <w:rFonts w:hint="eastAsia"/>
            <w:b/>
            <w:bCs/>
          </w:rPr>
          <w:t>교수님 O</w:t>
        </w:r>
        <w:r w:rsidRPr="008A1BA5">
          <w:rPr>
            <w:b/>
            <w:bCs/>
          </w:rPr>
          <w:t xml:space="preserve">R </w:t>
        </w:r>
        <w:r w:rsidRPr="008A1BA5">
          <w:rPr>
            <w:rFonts w:hint="eastAsia"/>
            <w:b/>
            <w:bCs/>
          </w:rPr>
          <w:t xml:space="preserve">팀 배정이 어떻게 </w:t>
        </w:r>
        <w:proofErr w:type="gramStart"/>
        <w:r w:rsidRPr="008A1BA5">
          <w:rPr>
            <w:rFonts w:hint="eastAsia"/>
            <w:b/>
            <w:bCs/>
          </w:rPr>
          <w:t xml:space="preserve">되나요 </w:t>
        </w:r>
        <w:r w:rsidRPr="008A1BA5">
          <w:rPr>
            <w:b/>
            <w:bCs/>
          </w:rPr>
          <w:t>?</w:t>
        </w:r>
        <w:proofErr w:type="gramEnd"/>
      </w:ins>
    </w:p>
    <w:p w14:paraId="057B0A7D" w14:textId="77777777" w:rsidR="00A75A59" w:rsidRDefault="00A75A59" w:rsidP="00A75A59">
      <w:pPr>
        <w:pStyle w:val="a7"/>
        <w:ind w:leftChars="0" w:left="760"/>
        <w:rPr>
          <w:ins w:id="644" w:author="엄제윤" w:date="2021-03-01T15:37:00Z"/>
        </w:rPr>
      </w:pPr>
      <w:ins w:id="645" w:author="엄제윤" w:date="2021-03-01T15:37:00Z">
        <w:r>
          <w:rPr>
            <w:rFonts w:hint="eastAsia"/>
          </w:rPr>
          <w:t xml:space="preserve">팀 배정은 이름순으로 </w:t>
        </w:r>
        <w:r>
          <w:t>5-6</w:t>
        </w:r>
        <w:r>
          <w:rPr>
            <w:rFonts w:hint="eastAsia"/>
          </w:rPr>
          <w:t>명이 함께 배정이 되며 교수님 배정은 랜덤입니다.</w:t>
        </w:r>
      </w:ins>
    </w:p>
    <w:p w14:paraId="5C4E06FE" w14:textId="77777777" w:rsidR="00A75A59" w:rsidRDefault="00A75A59" w:rsidP="00A75A59">
      <w:pPr>
        <w:pStyle w:val="a7"/>
        <w:ind w:leftChars="0" w:left="760"/>
        <w:rPr>
          <w:ins w:id="646" w:author="엄제윤" w:date="2021-03-01T15:37:00Z"/>
        </w:rPr>
      </w:pPr>
    </w:p>
    <w:p w14:paraId="386F3735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647" w:author="엄제윤" w:date="2021-03-01T15:37:00Z"/>
          <w:b/>
          <w:bCs/>
        </w:rPr>
      </w:pPr>
      <w:proofErr w:type="spellStart"/>
      <w:ins w:id="648" w:author="엄제윤" w:date="2021-03-01T15:37:00Z">
        <w:r w:rsidRPr="008A1BA5">
          <w:rPr>
            <w:rFonts w:hint="eastAsia"/>
            <w:b/>
            <w:bCs/>
          </w:rPr>
          <w:t>튜터링이</w:t>
        </w:r>
        <w:proofErr w:type="spellEnd"/>
        <w:r w:rsidRPr="008A1BA5">
          <w:rPr>
            <w:rFonts w:hint="eastAsia"/>
            <w:b/>
            <w:bCs/>
          </w:rPr>
          <w:t xml:space="preserve"> </w:t>
        </w:r>
        <w:proofErr w:type="gramStart"/>
        <w:r w:rsidRPr="008A1BA5">
          <w:rPr>
            <w:rFonts w:hint="eastAsia"/>
            <w:b/>
            <w:bCs/>
          </w:rPr>
          <w:t xml:space="preserve">무엇인가요 </w:t>
        </w:r>
        <w:r w:rsidRPr="008A1BA5">
          <w:rPr>
            <w:b/>
            <w:bCs/>
          </w:rPr>
          <w:t>?</w:t>
        </w:r>
        <w:proofErr w:type="gramEnd"/>
      </w:ins>
    </w:p>
    <w:p w14:paraId="1DA5CC8A" w14:textId="77777777" w:rsidR="00A75A59" w:rsidRDefault="00A75A59" w:rsidP="00A75A59">
      <w:pPr>
        <w:pStyle w:val="a7"/>
        <w:ind w:leftChars="0" w:left="760"/>
        <w:rPr>
          <w:ins w:id="649" w:author="엄제윤" w:date="2021-03-01T15:37:00Z"/>
        </w:rPr>
      </w:pPr>
      <w:ins w:id="650" w:author="엄제윤" w:date="2021-03-01T15:37:00Z">
        <w:r w:rsidRPr="00F9776B">
          <w:t xml:space="preserve">신입생의 복수학위과정 운영과 관련된 영어실력향상과 학과 참여도 향상을 위한 학과 안내를 위하여 지도교수 </w:t>
        </w:r>
        <w:proofErr w:type="spellStart"/>
        <w:r w:rsidRPr="00F9776B">
          <w:t>튜터링을</w:t>
        </w:r>
        <w:proofErr w:type="spellEnd"/>
        <w:r w:rsidRPr="00F9776B">
          <w:t xml:space="preserve"> 진행합니다.</w:t>
        </w:r>
      </w:ins>
    </w:p>
    <w:p w14:paraId="7CA48D44" w14:textId="77777777" w:rsidR="00A75A59" w:rsidRPr="008A1BA5" w:rsidRDefault="00A75A59" w:rsidP="00A75A59">
      <w:pPr>
        <w:pStyle w:val="a7"/>
        <w:ind w:leftChars="0" w:left="760"/>
        <w:rPr>
          <w:ins w:id="651" w:author="엄제윤" w:date="2021-03-01T15:37:00Z"/>
          <w:b/>
          <w:bCs/>
        </w:rPr>
      </w:pPr>
    </w:p>
    <w:p w14:paraId="4FCC6050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652" w:author="엄제윤" w:date="2021-03-01T15:37:00Z"/>
          <w:b/>
          <w:bCs/>
        </w:rPr>
      </w:pPr>
      <w:proofErr w:type="gramStart"/>
      <w:ins w:id="653" w:author="엄제윤" w:date="2021-03-01T15:37:00Z">
        <w:r w:rsidRPr="008A1BA5">
          <w:rPr>
            <w:rFonts w:hint="eastAsia"/>
            <w:b/>
            <w:bCs/>
          </w:rPr>
          <w:t>언제 /</w:t>
        </w:r>
        <w:proofErr w:type="gramEnd"/>
        <w:r w:rsidRPr="008A1BA5">
          <w:rPr>
            <w:b/>
            <w:bCs/>
          </w:rPr>
          <w:t xml:space="preserve"> </w:t>
        </w:r>
        <w:r w:rsidRPr="008A1BA5">
          <w:rPr>
            <w:rFonts w:hint="eastAsia"/>
            <w:b/>
            <w:bCs/>
          </w:rPr>
          <w:t xml:space="preserve">기간이 어떻게 </w:t>
        </w:r>
        <w:proofErr w:type="spellStart"/>
        <w:r w:rsidRPr="008A1BA5">
          <w:rPr>
            <w:rFonts w:hint="eastAsia"/>
            <w:b/>
            <w:bCs/>
          </w:rPr>
          <w:t>진행되는건가요</w:t>
        </w:r>
        <w:proofErr w:type="spellEnd"/>
        <w:r w:rsidRPr="008A1BA5">
          <w:rPr>
            <w:rFonts w:hint="eastAsia"/>
            <w:b/>
            <w:bCs/>
          </w:rPr>
          <w:t xml:space="preserve"> </w:t>
        </w:r>
        <w:r w:rsidRPr="008A1BA5">
          <w:rPr>
            <w:b/>
            <w:bCs/>
          </w:rPr>
          <w:t>?</w:t>
        </w:r>
      </w:ins>
    </w:p>
    <w:p w14:paraId="6E97CB94" w14:textId="77777777" w:rsidR="00A75A59" w:rsidRDefault="00A75A59" w:rsidP="00A75A59">
      <w:pPr>
        <w:pStyle w:val="a7"/>
        <w:ind w:leftChars="0" w:left="760"/>
        <w:rPr>
          <w:ins w:id="654" w:author="엄제윤" w:date="2021-03-01T15:37:00Z"/>
        </w:rPr>
      </w:pPr>
      <w:proofErr w:type="spellStart"/>
      <w:ins w:id="655" w:author="엄제윤" w:date="2021-03-01T15:37:00Z">
        <w:r>
          <w:rPr>
            <w:rFonts w:hint="eastAsia"/>
          </w:rPr>
          <w:t>튜터링은</w:t>
        </w:r>
        <w:proofErr w:type="spellEnd"/>
        <w:r>
          <w:rPr>
            <w:rFonts w:hint="eastAsia"/>
          </w:rPr>
          <w:t xml:space="preserve"> </w:t>
        </w:r>
        <w:r>
          <w:t>1</w:t>
        </w:r>
        <w:r>
          <w:rPr>
            <w:rFonts w:hint="eastAsia"/>
          </w:rPr>
          <w:t>학년 학생을 대상으로 교수님의 재량에 따라 다르지만 보통 시험 기간을 제외</w:t>
        </w:r>
        <w:r>
          <w:rPr>
            <w:rFonts w:hint="eastAsia"/>
          </w:rPr>
          <w:lastRenderedPageBreak/>
          <w:t xml:space="preserve">하고 매주 </w:t>
        </w:r>
        <w:r>
          <w:t>1</w:t>
        </w:r>
        <w:r>
          <w:rPr>
            <w:rFonts w:hint="eastAsia"/>
          </w:rPr>
          <w:t>회 진행합니다.</w:t>
        </w:r>
        <w:r>
          <w:t xml:space="preserve"> </w:t>
        </w:r>
      </w:ins>
    </w:p>
    <w:p w14:paraId="5069E9E5" w14:textId="77777777" w:rsidR="00A75A59" w:rsidRDefault="00A75A59" w:rsidP="00A75A59">
      <w:pPr>
        <w:pStyle w:val="a7"/>
        <w:ind w:leftChars="0" w:left="760"/>
        <w:rPr>
          <w:ins w:id="656" w:author="엄제윤" w:date="2021-03-01T15:37:00Z"/>
        </w:rPr>
      </w:pPr>
    </w:p>
    <w:p w14:paraId="0A3EDD39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657" w:author="엄제윤" w:date="2021-03-01T15:37:00Z"/>
          <w:b/>
          <w:bCs/>
        </w:rPr>
      </w:pPr>
      <w:ins w:id="658" w:author="엄제윤" w:date="2021-03-01T15:37:00Z">
        <w:r w:rsidRPr="008A1BA5">
          <w:rPr>
            <w:rFonts w:hint="eastAsia"/>
            <w:b/>
            <w:bCs/>
          </w:rPr>
          <w:t xml:space="preserve">어떤 내용에 대해 배우게 </w:t>
        </w:r>
        <w:proofErr w:type="spellStart"/>
        <w:proofErr w:type="gramStart"/>
        <w:r w:rsidRPr="008A1BA5">
          <w:rPr>
            <w:rFonts w:hint="eastAsia"/>
            <w:b/>
            <w:bCs/>
          </w:rPr>
          <w:t>되는건가요</w:t>
        </w:r>
        <w:proofErr w:type="spellEnd"/>
        <w:r w:rsidRPr="008A1BA5">
          <w:rPr>
            <w:rFonts w:hint="eastAsia"/>
            <w:b/>
            <w:bCs/>
          </w:rPr>
          <w:t xml:space="preserve"> </w:t>
        </w:r>
        <w:r w:rsidRPr="008A1BA5">
          <w:rPr>
            <w:b/>
            <w:bCs/>
          </w:rPr>
          <w:t>?</w:t>
        </w:r>
        <w:proofErr w:type="gramEnd"/>
      </w:ins>
    </w:p>
    <w:p w14:paraId="28B97DD2" w14:textId="77777777" w:rsidR="00A75A59" w:rsidRDefault="00A75A59" w:rsidP="00A75A59">
      <w:pPr>
        <w:pStyle w:val="a7"/>
        <w:ind w:leftChars="0" w:left="760"/>
        <w:rPr>
          <w:ins w:id="659" w:author="엄제윤" w:date="2021-03-01T15:37:00Z"/>
        </w:rPr>
      </w:pPr>
      <w:ins w:id="660" w:author="엄제윤" w:date="2021-03-01T15:37:00Z">
        <w:r>
          <w:rPr>
            <w:rFonts w:hint="eastAsia"/>
          </w:rPr>
          <w:t xml:space="preserve">영어실력향상을 위해서 </w:t>
        </w:r>
        <w:r>
          <w:t xml:space="preserve">TED </w:t>
        </w:r>
        <w:r>
          <w:rPr>
            <w:rFonts w:hint="eastAsia"/>
          </w:rPr>
          <w:t>영상 시청,</w:t>
        </w:r>
        <w:r>
          <w:t xml:space="preserve"> </w:t>
        </w:r>
        <w:r>
          <w:rPr>
            <w:rFonts w:hint="eastAsia"/>
          </w:rPr>
          <w:t>영어 애니메이션 시청,</w:t>
        </w:r>
        <w:r>
          <w:t xml:space="preserve"> </w:t>
        </w:r>
        <w:proofErr w:type="spellStart"/>
        <w:r>
          <w:rPr>
            <w:rFonts w:hint="eastAsia"/>
          </w:rPr>
          <w:t>영단어</w:t>
        </w:r>
        <w:proofErr w:type="spellEnd"/>
        <w:r>
          <w:rPr>
            <w:rFonts w:hint="eastAsia"/>
          </w:rPr>
          <w:t xml:space="preserve"> 시험 등 여러 방법들을 통해서 영어 공부를 합니다.</w:t>
        </w:r>
        <w:r>
          <w:t xml:space="preserve"> </w:t>
        </w:r>
        <w:r>
          <w:rPr>
            <w:rFonts w:hint="eastAsia"/>
          </w:rPr>
          <w:t xml:space="preserve">뿐만 아니라 앞으로 어떻게 공부하고 </w:t>
        </w:r>
        <w:r>
          <w:t>ITM</w:t>
        </w:r>
        <w:r>
          <w:rPr>
            <w:rFonts w:hint="eastAsia"/>
          </w:rPr>
          <w:t xml:space="preserve">이라는 학과가 </w:t>
        </w:r>
        <w:proofErr w:type="spellStart"/>
        <w:r>
          <w:rPr>
            <w:rFonts w:hint="eastAsia"/>
          </w:rPr>
          <w:t>어떠한지에</w:t>
        </w:r>
        <w:proofErr w:type="spellEnd"/>
        <w:r>
          <w:rPr>
            <w:rFonts w:hint="eastAsia"/>
          </w:rPr>
          <w:t xml:space="preserve"> 대한 멘토링도 있습니다.</w:t>
        </w:r>
      </w:ins>
    </w:p>
    <w:p w14:paraId="6F1C97E9" w14:textId="77777777" w:rsidR="00A75A59" w:rsidRDefault="00A75A59" w:rsidP="00A75A59">
      <w:pPr>
        <w:pStyle w:val="a7"/>
        <w:ind w:leftChars="0" w:left="760"/>
        <w:rPr>
          <w:ins w:id="661" w:author="엄제윤" w:date="2021-03-01T15:37:00Z"/>
        </w:rPr>
      </w:pPr>
    </w:p>
    <w:p w14:paraId="36FCAF72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662" w:author="엄제윤" w:date="2021-03-01T15:37:00Z"/>
          <w:b/>
          <w:bCs/>
        </w:rPr>
      </w:pPr>
      <w:proofErr w:type="spellStart"/>
      <w:ins w:id="663" w:author="엄제윤" w:date="2021-03-01T15:37:00Z">
        <w:r w:rsidRPr="008A1BA5">
          <w:rPr>
            <w:rFonts w:hint="eastAsia"/>
            <w:b/>
            <w:bCs/>
          </w:rPr>
          <w:t>튜터링</w:t>
        </w:r>
        <w:proofErr w:type="spellEnd"/>
        <w:r w:rsidRPr="008A1BA5">
          <w:rPr>
            <w:rFonts w:hint="eastAsia"/>
            <w:b/>
            <w:bCs/>
          </w:rPr>
          <w:t xml:space="preserve"> 장학금은 어떻게 </w:t>
        </w:r>
        <w:proofErr w:type="spellStart"/>
        <w:proofErr w:type="gramStart"/>
        <w:r w:rsidRPr="008A1BA5">
          <w:rPr>
            <w:rFonts w:hint="eastAsia"/>
            <w:b/>
            <w:bCs/>
          </w:rPr>
          <w:t>받는건가요</w:t>
        </w:r>
        <w:proofErr w:type="spellEnd"/>
        <w:r w:rsidRPr="008A1BA5">
          <w:rPr>
            <w:rFonts w:hint="eastAsia"/>
            <w:b/>
            <w:bCs/>
          </w:rPr>
          <w:t xml:space="preserve"> </w:t>
        </w:r>
        <w:r w:rsidRPr="008A1BA5">
          <w:rPr>
            <w:b/>
            <w:bCs/>
          </w:rPr>
          <w:t>?</w:t>
        </w:r>
        <w:proofErr w:type="gramEnd"/>
      </w:ins>
    </w:p>
    <w:p w14:paraId="16E36E2D" w14:textId="77777777" w:rsidR="00A75A59" w:rsidRDefault="00A75A59" w:rsidP="00A75A59">
      <w:pPr>
        <w:pStyle w:val="a7"/>
        <w:ind w:leftChars="0" w:left="760"/>
        <w:rPr>
          <w:ins w:id="664" w:author="엄제윤" w:date="2021-03-01T15:37:00Z"/>
        </w:rPr>
      </w:pPr>
      <w:proofErr w:type="spellStart"/>
      <w:ins w:id="665" w:author="엄제윤" w:date="2021-03-01T15:37:00Z">
        <w:r>
          <w:rPr>
            <w:rFonts w:hint="eastAsia"/>
          </w:rPr>
          <w:t>튜터링</w:t>
        </w:r>
        <w:proofErr w:type="spellEnd"/>
        <w:r>
          <w:rPr>
            <w:rFonts w:hint="eastAsia"/>
          </w:rPr>
          <w:t xml:space="preserve"> 장학금은 </w:t>
        </w:r>
        <w:proofErr w:type="spellStart"/>
        <w:r>
          <w:rPr>
            <w:rFonts w:hint="eastAsia"/>
          </w:rPr>
          <w:t>튜터링을</w:t>
        </w:r>
        <w:proofErr w:type="spellEnd"/>
        <w:r>
          <w:rPr>
            <w:rFonts w:hint="eastAsia"/>
          </w:rPr>
          <w:t xml:space="preserve"> 꾸준히 참가한 학생들에게 수고했다는 의미로 지급하는 장학금입니다.</w:t>
        </w:r>
        <w:r>
          <w:t xml:space="preserve"> </w:t>
        </w:r>
        <w:r>
          <w:rPr>
            <w:rFonts w:hint="eastAsia"/>
          </w:rPr>
          <w:t>그렇기에 장학금을 받기 위해서는 꾸준히 열심히 참가한다면 누구든지 받을 수 있습니다.</w:t>
        </w:r>
      </w:ins>
    </w:p>
    <w:p w14:paraId="2E066BF2" w14:textId="77777777" w:rsidR="00A75A59" w:rsidRPr="008A1BA5" w:rsidRDefault="00A75A59" w:rsidP="00A75A59">
      <w:pPr>
        <w:rPr>
          <w:ins w:id="666" w:author="엄제윤" w:date="2021-03-01T15:37:00Z"/>
          <w:sz w:val="30"/>
          <w:szCs w:val="30"/>
        </w:rPr>
      </w:pPr>
    </w:p>
    <w:p w14:paraId="4767F436" w14:textId="77777777" w:rsidR="00A75A59" w:rsidRPr="008A1BA5" w:rsidRDefault="00A75A59" w:rsidP="00A75A59">
      <w:pPr>
        <w:rPr>
          <w:ins w:id="667" w:author="엄제윤" w:date="2021-03-01T15:37:00Z"/>
          <w:sz w:val="30"/>
          <w:szCs w:val="30"/>
        </w:rPr>
      </w:pPr>
      <w:ins w:id="668" w:author="엄제윤" w:date="2021-03-01T15:37:00Z">
        <w:r w:rsidRPr="008A1BA5">
          <w:rPr>
            <w:rFonts w:hint="eastAsia"/>
            <w:sz w:val="30"/>
            <w:szCs w:val="30"/>
          </w:rPr>
          <w:t>글로벌 챌린저</w:t>
        </w:r>
      </w:ins>
    </w:p>
    <w:p w14:paraId="7A109886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669" w:author="엄제윤" w:date="2021-03-01T15:37:00Z"/>
          <w:b/>
          <w:bCs/>
        </w:rPr>
      </w:pPr>
      <w:ins w:id="670" w:author="엄제윤" w:date="2021-03-01T15:37:00Z">
        <w:r w:rsidRPr="008A1BA5">
          <w:rPr>
            <w:rFonts w:hint="eastAsia"/>
            <w:b/>
            <w:bCs/>
          </w:rPr>
          <w:t xml:space="preserve">한번 참여했던 학생이면 </w:t>
        </w:r>
        <w:proofErr w:type="spellStart"/>
        <w:r w:rsidRPr="008A1BA5">
          <w:rPr>
            <w:rFonts w:hint="eastAsia"/>
            <w:b/>
            <w:bCs/>
          </w:rPr>
          <w:t>다른팀으로</w:t>
        </w:r>
        <w:proofErr w:type="spellEnd"/>
        <w:r w:rsidRPr="008A1BA5">
          <w:rPr>
            <w:rFonts w:hint="eastAsia"/>
            <w:b/>
            <w:bCs/>
          </w:rPr>
          <w:t xml:space="preserve"> 다시 참가 못하나요?</w:t>
        </w:r>
      </w:ins>
    </w:p>
    <w:p w14:paraId="69B855DF" w14:textId="77777777" w:rsidR="00A75A59" w:rsidRDefault="00A75A59" w:rsidP="00A75A59">
      <w:pPr>
        <w:pStyle w:val="a7"/>
        <w:ind w:leftChars="0" w:left="760"/>
        <w:rPr>
          <w:ins w:id="671" w:author="엄제윤" w:date="2021-03-01T15:37:00Z"/>
        </w:rPr>
      </w:pPr>
      <w:ins w:id="672" w:author="엄제윤" w:date="2021-03-01T15:37:00Z">
        <w:r>
          <w:rPr>
            <w:rFonts w:hint="eastAsia"/>
          </w:rPr>
          <w:t>아니요,</w:t>
        </w:r>
        <w:r>
          <w:t xml:space="preserve"> </w:t>
        </w:r>
        <w:r>
          <w:rPr>
            <w:rFonts w:hint="eastAsia"/>
          </w:rPr>
          <w:t>다른 팀을 이뤄서 참가 가능합니다.</w:t>
        </w:r>
        <w:r>
          <w:t xml:space="preserve"> </w:t>
        </w:r>
        <w:r>
          <w:rPr>
            <w:rFonts w:hint="eastAsia"/>
          </w:rPr>
          <w:t xml:space="preserve">예를 들어 </w:t>
        </w:r>
        <w:r>
          <w:t>1</w:t>
        </w:r>
        <w:r>
          <w:rPr>
            <w:rFonts w:hint="eastAsia"/>
          </w:rPr>
          <w:t xml:space="preserve">학년때 국내 탐방 팀으로 지원했다가 </w:t>
        </w:r>
        <w:r>
          <w:t>2-3</w:t>
        </w:r>
        <w:r>
          <w:rPr>
            <w:rFonts w:hint="eastAsia"/>
          </w:rPr>
          <w:t>학년때 해외 탐방 팀으로 지원하는 사례가 있습니다.</w:t>
        </w:r>
        <w:r>
          <w:t xml:space="preserve"> </w:t>
        </w:r>
        <w:r>
          <w:rPr>
            <w:rFonts w:hint="eastAsia"/>
          </w:rPr>
          <w:t>아이디어가 좋고 플랜이 탄탄하다면 충분히 가능합니다.</w:t>
        </w:r>
      </w:ins>
    </w:p>
    <w:p w14:paraId="5FC33C54" w14:textId="77777777" w:rsidR="00A75A59" w:rsidRDefault="00A75A59" w:rsidP="00A75A59">
      <w:pPr>
        <w:pStyle w:val="a7"/>
        <w:ind w:leftChars="0" w:left="760"/>
        <w:rPr>
          <w:ins w:id="673" w:author="엄제윤" w:date="2021-03-01T15:37:00Z"/>
        </w:rPr>
      </w:pPr>
    </w:p>
    <w:p w14:paraId="5FEE4711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674" w:author="엄제윤" w:date="2021-03-01T15:37:00Z"/>
          <w:b/>
          <w:bCs/>
        </w:rPr>
      </w:pPr>
      <w:ins w:id="675" w:author="엄제윤" w:date="2021-03-01T15:37:00Z">
        <w:r w:rsidRPr="008A1BA5">
          <w:rPr>
            <w:rFonts w:hint="eastAsia"/>
            <w:b/>
            <w:bCs/>
          </w:rPr>
          <w:t>이게 어떤 프로젝트인가요?</w:t>
        </w:r>
      </w:ins>
    </w:p>
    <w:p w14:paraId="53294E3C" w14:textId="77777777" w:rsidR="00A75A59" w:rsidRDefault="00A75A59" w:rsidP="00A75A59">
      <w:pPr>
        <w:pStyle w:val="a7"/>
        <w:ind w:leftChars="0" w:left="760"/>
        <w:rPr>
          <w:ins w:id="676" w:author="엄제윤" w:date="2021-03-01T15:37:00Z"/>
        </w:rPr>
      </w:pPr>
      <w:ins w:id="677" w:author="엄제윤" w:date="2021-03-01T15:37:00Z">
        <w:r>
          <w:rPr>
            <w:rFonts w:hint="eastAsia"/>
          </w:rPr>
          <w:t>L</w:t>
        </w:r>
        <w:r>
          <w:t>G</w:t>
        </w:r>
        <w:r>
          <w:rPr>
            <w:rFonts w:hint="eastAsia"/>
          </w:rPr>
          <w:t xml:space="preserve"> 글로벌 </w:t>
        </w:r>
        <w:proofErr w:type="spellStart"/>
        <w:r>
          <w:rPr>
            <w:rFonts w:hint="eastAsia"/>
          </w:rPr>
          <w:t>챌린지처럼</w:t>
        </w:r>
        <w:proofErr w:type="spellEnd"/>
        <w:r>
          <w:rPr>
            <w:rFonts w:hint="eastAsia"/>
          </w:rPr>
          <w:t xml:space="preserve"> </w:t>
        </w:r>
        <w:r w:rsidRPr="009B7298">
          <w:rPr>
            <w:rFonts w:hint="eastAsia"/>
          </w:rPr>
          <w:t>학생들이</w:t>
        </w:r>
        <w:r w:rsidRPr="009B7298">
          <w:t xml:space="preserve"> 주도하여 직접 해외의 연구소, 산업체에 </w:t>
        </w:r>
        <w:proofErr w:type="spellStart"/>
        <w:r w:rsidRPr="009B7298">
          <w:t>컨택</w:t>
        </w:r>
        <w:proofErr w:type="spellEnd"/>
        <w:r w:rsidRPr="009B7298">
          <w:t xml:space="preserve"> 후 방문하여 현직자와의 면담 및 연수 프로그램 참여를 하는 주체적인 단기 연수 프로그램입니다.</w:t>
        </w:r>
      </w:ins>
    </w:p>
    <w:p w14:paraId="72AB45AF" w14:textId="77777777" w:rsidR="00A75A59" w:rsidRDefault="00A75A59" w:rsidP="00A75A59">
      <w:pPr>
        <w:pStyle w:val="a7"/>
        <w:ind w:leftChars="0" w:left="760"/>
        <w:rPr>
          <w:ins w:id="678" w:author="엄제윤" w:date="2021-03-01T15:37:00Z"/>
        </w:rPr>
      </w:pPr>
    </w:p>
    <w:p w14:paraId="2F9D4E60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679" w:author="엄제윤" w:date="2021-03-01T15:37:00Z"/>
          <w:b/>
          <w:bCs/>
        </w:rPr>
      </w:pPr>
      <w:ins w:id="680" w:author="엄제윤" w:date="2021-03-01T15:37:00Z">
        <w:r w:rsidRPr="008A1BA5">
          <w:rPr>
            <w:rFonts w:hint="eastAsia"/>
            <w:b/>
            <w:bCs/>
          </w:rPr>
          <w:t>수상 기준이 어떻게 되나요?</w:t>
        </w:r>
      </w:ins>
    </w:p>
    <w:p w14:paraId="40D47FD5" w14:textId="77777777" w:rsidR="00A75A59" w:rsidRDefault="00A75A59" w:rsidP="00A75A59">
      <w:pPr>
        <w:pStyle w:val="a7"/>
        <w:ind w:leftChars="0" w:left="760"/>
        <w:rPr>
          <w:ins w:id="681" w:author="엄제윤" w:date="2021-03-01T15:37:00Z"/>
        </w:rPr>
      </w:pPr>
      <w:ins w:id="682" w:author="엄제윤" w:date="2021-03-01T15:37:00Z">
        <w:r>
          <w:rPr>
            <w:rFonts w:hint="eastAsia"/>
          </w:rPr>
          <w:t xml:space="preserve">수상 기준은 </w:t>
        </w:r>
        <w:r>
          <w:t xml:space="preserve">1) </w:t>
        </w:r>
        <w:r>
          <w:rPr>
            <w:rFonts w:hint="eastAsia"/>
          </w:rPr>
          <w:t xml:space="preserve">선정 주제 </w:t>
        </w:r>
        <w:r>
          <w:t xml:space="preserve">2) </w:t>
        </w:r>
        <w:r>
          <w:rPr>
            <w:rFonts w:hint="eastAsia"/>
          </w:rPr>
          <w:t xml:space="preserve">계획의 진행도 </w:t>
        </w:r>
        <w:r>
          <w:t xml:space="preserve">3) </w:t>
        </w:r>
        <w:proofErr w:type="spellStart"/>
        <w:r>
          <w:rPr>
            <w:rFonts w:hint="eastAsia"/>
          </w:rPr>
          <w:t>컨텍된</w:t>
        </w:r>
        <w:proofErr w:type="spellEnd"/>
        <w:r>
          <w:rPr>
            <w:rFonts w:hint="eastAsia"/>
          </w:rPr>
          <w:t xml:space="preserve"> 기업에서 배울 수 있는 점 </w:t>
        </w:r>
        <w:r>
          <w:t xml:space="preserve">4) </w:t>
        </w:r>
        <w:r>
          <w:rPr>
            <w:rFonts w:hint="eastAsia"/>
          </w:rPr>
          <w:t>발표 퀄리티 등이 있습니다.</w:t>
        </w:r>
      </w:ins>
    </w:p>
    <w:p w14:paraId="3338E8BE" w14:textId="77777777" w:rsidR="00A75A59" w:rsidRDefault="00A75A59" w:rsidP="00A75A59">
      <w:pPr>
        <w:pStyle w:val="a7"/>
        <w:ind w:leftChars="0" w:left="760"/>
        <w:rPr>
          <w:ins w:id="683" w:author="엄제윤" w:date="2021-03-01T15:37:00Z"/>
        </w:rPr>
      </w:pPr>
    </w:p>
    <w:p w14:paraId="29459D1D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684" w:author="엄제윤" w:date="2021-03-01T15:37:00Z"/>
          <w:b/>
          <w:bCs/>
        </w:rPr>
      </w:pPr>
      <w:ins w:id="685" w:author="엄제윤" w:date="2021-03-01T15:37:00Z">
        <w:r w:rsidRPr="008A1BA5">
          <w:rPr>
            <w:rFonts w:hint="eastAsia"/>
            <w:b/>
            <w:bCs/>
          </w:rPr>
          <w:t>진행되는 방식은 어떻게 되나요</w:t>
        </w:r>
        <w:r w:rsidRPr="008A1BA5">
          <w:rPr>
            <w:b/>
            <w:bCs/>
          </w:rPr>
          <w:t>?</w:t>
        </w:r>
      </w:ins>
    </w:p>
    <w:p w14:paraId="6EA91E13" w14:textId="77777777" w:rsidR="00A75A59" w:rsidRDefault="00A75A59" w:rsidP="00A75A59">
      <w:pPr>
        <w:pStyle w:val="a7"/>
        <w:ind w:leftChars="0" w:left="760"/>
        <w:rPr>
          <w:ins w:id="686" w:author="엄제윤" w:date="2021-03-01T15:37:00Z"/>
        </w:rPr>
      </w:pPr>
      <w:ins w:id="687" w:author="엄제윤" w:date="2021-03-01T15:37:00Z">
        <w:r>
          <w:rPr>
            <w:rFonts w:hint="eastAsia"/>
          </w:rPr>
          <w:lastRenderedPageBreak/>
          <w:t xml:space="preserve">진행 방식은 </w:t>
        </w:r>
        <w:r>
          <w:t>5</w:t>
        </w:r>
        <w:r>
          <w:rPr>
            <w:rFonts w:hint="eastAsia"/>
          </w:rPr>
          <w:t>월에 교수님들 앞에서 프레젠테이션을 진행합니다.</w:t>
        </w:r>
        <w:r>
          <w:t xml:space="preserve"> </w:t>
        </w:r>
        <w:r>
          <w:rPr>
            <w:rFonts w:hint="eastAsia"/>
          </w:rPr>
          <w:t xml:space="preserve">그 중에서 우수한 팀에게 글로벌 </w:t>
        </w:r>
        <w:proofErr w:type="spellStart"/>
        <w:r>
          <w:rPr>
            <w:rFonts w:hint="eastAsia"/>
          </w:rPr>
          <w:t>챌린지</w:t>
        </w:r>
        <w:proofErr w:type="spellEnd"/>
        <w:r>
          <w:t xml:space="preserve"> </w:t>
        </w:r>
        <w:r>
          <w:rPr>
            <w:rFonts w:hint="eastAsia"/>
          </w:rPr>
          <w:t>지원금을 지급합니다.</w:t>
        </w:r>
        <w:r>
          <w:t xml:space="preserve"> </w:t>
        </w:r>
        <w:r>
          <w:rPr>
            <w:rFonts w:hint="eastAsia"/>
          </w:rPr>
          <w:t xml:space="preserve">그런 뒤, 여름 </w:t>
        </w:r>
        <w:proofErr w:type="spellStart"/>
        <w:r>
          <w:rPr>
            <w:rFonts w:hint="eastAsia"/>
          </w:rPr>
          <w:t>방학때</w:t>
        </w:r>
        <w:proofErr w:type="spellEnd"/>
        <w:r>
          <w:rPr>
            <w:rFonts w:hint="eastAsia"/>
          </w:rPr>
          <w:t xml:space="preserve"> 탐방을 하여 </w:t>
        </w:r>
        <w:r>
          <w:t>9</w:t>
        </w:r>
        <w:r>
          <w:rPr>
            <w:rFonts w:hint="eastAsia"/>
          </w:rPr>
          <w:t>월 초까지 활동 보고서를 제출합니다.</w:t>
        </w:r>
        <w:r>
          <w:t xml:space="preserve"> </w:t>
        </w:r>
        <w:r>
          <w:rPr>
            <w:rFonts w:hint="eastAsia"/>
          </w:rPr>
          <w:t xml:space="preserve">그런 다음 </w:t>
        </w:r>
        <w:proofErr w:type="spellStart"/>
        <w:r>
          <w:rPr>
            <w:rFonts w:hint="eastAsia"/>
          </w:rPr>
          <w:t>아이티엠의</w:t>
        </w:r>
        <w:proofErr w:type="spellEnd"/>
        <w:r>
          <w:rPr>
            <w:rFonts w:hint="eastAsia"/>
          </w:rPr>
          <w:t xml:space="preserve"> </w:t>
        </w:r>
        <w:proofErr w:type="spellStart"/>
        <w:r>
          <w:rPr>
            <w:rFonts w:hint="eastAsia"/>
          </w:rPr>
          <w:t>밤때</w:t>
        </w:r>
        <w:proofErr w:type="spellEnd"/>
        <w:r>
          <w:rPr>
            <w:rFonts w:hint="eastAsia"/>
          </w:rPr>
          <w:t xml:space="preserve"> 글로벌 </w:t>
        </w:r>
        <w:proofErr w:type="spellStart"/>
        <w:r>
          <w:rPr>
            <w:rFonts w:hint="eastAsia"/>
          </w:rPr>
          <w:t>챌린지를</w:t>
        </w:r>
        <w:proofErr w:type="spellEnd"/>
        <w:r>
          <w:rPr>
            <w:rFonts w:hint="eastAsia"/>
          </w:rPr>
          <w:t xml:space="preserve"> 통해서 배운 점을 발표하게 됩니다.</w:t>
        </w:r>
      </w:ins>
    </w:p>
    <w:p w14:paraId="68F3B61C" w14:textId="77777777" w:rsidR="00A75A59" w:rsidRPr="004C2F8E" w:rsidRDefault="00A75A59" w:rsidP="00A75A59">
      <w:pPr>
        <w:rPr>
          <w:ins w:id="688" w:author="엄제윤" w:date="2021-03-01T15:37:00Z"/>
        </w:rPr>
      </w:pPr>
    </w:p>
    <w:p w14:paraId="689E5013" w14:textId="77777777" w:rsidR="00A75A59" w:rsidRPr="008A1BA5" w:rsidRDefault="00A75A59" w:rsidP="00A75A59">
      <w:pPr>
        <w:rPr>
          <w:ins w:id="689" w:author="엄제윤" w:date="2021-03-01T15:37:00Z"/>
          <w:sz w:val="30"/>
          <w:szCs w:val="30"/>
        </w:rPr>
      </w:pPr>
      <w:ins w:id="690" w:author="엄제윤" w:date="2021-03-01T15:37:00Z">
        <w:r w:rsidRPr="008A1BA5">
          <w:rPr>
            <w:rFonts w:hint="eastAsia"/>
            <w:sz w:val="30"/>
            <w:szCs w:val="30"/>
          </w:rPr>
          <w:t xml:space="preserve">학생회비 </w:t>
        </w:r>
      </w:ins>
    </w:p>
    <w:p w14:paraId="1C72C511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691" w:author="엄제윤" w:date="2021-03-01T15:37:00Z"/>
          <w:b/>
          <w:bCs/>
        </w:rPr>
      </w:pPr>
      <w:ins w:id="692" w:author="엄제윤" w:date="2021-03-01T15:37:00Z">
        <w:r w:rsidRPr="008A1BA5">
          <w:rPr>
            <w:rFonts w:hint="eastAsia"/>
            <w:b/>
            <w:bCs/>
          </w:rPr>
          <w:t>꼭 내야하나요?</w:t>
        </w:r>
      </w:ins>
    </w:p>
    <w:p w14:paraId="79FEE0AF" w14:textId="77777777" w:rsidR="00A75A59" w:rsidRDefault="00A75A59" w:rsidP="00A75A59">
      <w:pPr>
        <w:pStyle w:val="a7"/>
        <w:ind w:leftChars="0" w:left="760"/>
        <w:rPr>
          <w:ins w:id="693" w:author="엄제윤" w:date="2021-03-01T15:37:00Z"/>
        </w:rPr>
      </w:pPr>
      <w:ins w:id="694" w:author="엄제윤" w:date="2021-03-01T15:37:00Z">
        <w:r>
          <w:rPr>
            <w:rFonts w:hint="eastAsia"/>
          </w:rPr>
          <w:t>아니요.</w:t>
        </w:r>
        <w:r>
          <w:t xml:space="preserve"> </w:t>
        </w:r>
        <w:r>
          <w:rPr>
            <w:rFonts w:hint="eastAsia"/>
          </w:rPr>
          <w:t>반드시 필수는 아닙니다.</w:t>
        </w:r>
        <w:r>
          <w:t xml:space="preserve"> </w:t>
        </w:r>
      </w:ins>
    </w:p>
    <w:p w14:paraId="41FE8CAA" w14:textId="77777777" w:rsidR="00A75A59" w:rsidRPr="00853DAB" w:rsidRDefault="00A75A59" w:rsidP="00A75A59">
      <w:pPr>
        <w:pStyle w:val="a7"/>
        <w:ind w:leftChars="0" w:left="760"/>
        <w:rPr>
          <w:ins w:id="695" w:author="엄제윤" w:date="2021-03-01T15:37:00Z"/>
        </w:rPr>
      </w:pPr>
    </w:p>
    <w:p w14:paraId="5D672F98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696" w:author="엄제윤" w:date="2021-03-01T15:37:00Z"/>
          <w:b/>
          <w:bCs/>
        </w:rPr>
      </w:pPr>
      <w:ins w:id="697" w:author="엄제윤" w:date="2021-03-01T15:37:00Z">
        <w:r w:rsidRPr="008A1BA5">
          <w:rPr>
            <w:rFonts w:hint="eastAsia"/>
            <w:b/>
            <w:bCs/>
          </w:rPr>
          <w:t xml:space="preserve">어디에 </w:t>
        </w:r>
        <w:proofErr w:type="gramStart"/>
        <w:r w:rsidRPr="008A1BA5">
          <w:rPr>
            <w:rFonts w:hint="eastAsia"/>
            <w:b/>
            <w:bCs/>
          </w:rPr>
          <w:t xml:space="preserve">사용되나요 </w:t>
        </w:r>
        <w:r w:rsidRPr="008A1BA5">
          <w:rPr>
            <w:b/>
            <w:bCs/>
          </w:rPr>
          <w:t>?</w:t>
        </w:r>
        <w:proofErr w:type="gramEnd"/>
      </w:ins>
    </w:p>
    <w:p w14:paraId="5A99D241" w14:textId="77777777" w:rsidR="00A75A59" w:rsidRDefault="00A75A59" w:rsidP="00A75A59">
      <w:pPr>
        <w:pStyle w:val="a7"/>
        <w:ind w:leftChars="0" w:left="760"/>
        <w:rPr>
          <w:ins w:id="698" w:author="엄제윤" w:date="2021-03-01T15:37:00Z"/>
        </w:rPr>
      </w:pPr>
      <w:ins w:id="699" w:author="엄제윤" w:date="2021-03-01T15:37:00Z">
        <w:r>
          <w:rPr>
            <w:rFonts w:hint="eastAsia"/>
          </w:rPr>
          <w:t>학생회비는 야식 사업,</w:t>
        </w:r>
        <w:r>
          <w:t xml:space="preserve"> </w:t>
        </w:r>
        <w:r>
          <w:rPr>
            <w:rFonts w:hint="eastAsia"/>
          </w:rPr>
          <w:t>대여 사업,</w:t>
        </w:r>
        <w:r>
          <w:t xml:space="preserve"> MT </w:t>
        </w:r>
        <w:r>
          <w:rPr>
            <w:rFonts w:hint="eastAsia"/>
          </w:rPr>
          <w:t>등 다양한 학생회 사업에 사용됩니다.</w:t>
        </w:r>
        <w:r>
          <w:t xml:space="preserve"> </w:t>
        </w:r>
        <w:r>
          <w:rPr>
            <w:rFonts w:hint="eastAsia"/>
          </w:rPr>
          <w:t>어디에 사용되었는지에 대한 내용은 개강총회에 참석하여 확인할 수 있습니다.</w:t>
        </w:r>
      </w:ins>
    </w:p>
    <w:p w14:paraId="5A23E100" w14:textId="77777777" w:rsidR="00A75A59" w:rsidRDefault="00A75A59" w:rsidP="00A75A59">
      <w:pPr>
        <w:pStyle w:val="a7"/>
        <w:ind w:leftChars="0" w:left="760"/>
        <w:rPr>
          <w:ins w:id="700" w:author="엄제윤" w:date="2021-03-01T15:37:00Z"/>
        </w:rPr>
      </w:pPr>
    </w:p>
    <w:p w14:paraId="2D7BB197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701" w:author="엄제윤" w:date="2021-03-01T15:37:00Z"/>
          <w:b/>
          <w:bCs/>
        </w:rPr>
      </w:pPr>
      <w:ins w:id="702" w:author="엄제윤" w:date="2021-03-01T15:37:00Z">
        <w:r w:rsidRPr="008A1BA5">
          <w:rPr>
            <w:rFonts w:hint="eastAsia"/>
            <w:b/>
            <w:bCs/>
          </w:rPr>
          <w:t>얼마인가요?</w:t>
        </w:r>
      </w:ins>
    </w:p>
    <w:p w14:paraId="7D58B99B" w14:textId="77777777" w:rsidR="00A75A59" w:rsidRDefault="00A75A59" w:rsidP="00A75A59">
      <w:pPr>
        <w:pStyle w:val="a7"/>
        <w:ind w:leftChars="0" w:left="760"/>
        <w:rPr>
          <w:ins w:id="703" w:author="엄제윤" w:date="2021-03-01T15:37:00Z"/>
        </w:rPr>
      </w:pPr>
      <w:ins w:id="704" w:author="엄제윤" w:date="2021-03-01T15:37:00Z">
        <w:r>
          <w:rPr>
            <w:rFonts w:hint="eastAsia"/>
          </w:rPr>
          <w:t>2</w:t>
        </w:r>
        <w:r>
          <w:t>1</w:t>
        </w:r>
        <w:r>
          <w:rPr>
            <w:rFonts w:hint="eastAsia"/>
          </w:rPr>
          <w:t xml:space="preserve">년 기준 </w:t>
        </w:r>
        <w:r>
          <w:t>—</w:t>
        </w:r>
        <w:r>
          <w:rPr>
            <w:rFonts w:hint="eastAsia"/>
          </w:rPr>
          <w:t xml:space="preserve">만원이며 입학할 때 </w:t>
        </w:r>
        <w:proofErr w:type="gramStart"/>
        <w:r>
          <w:rPr>
            <w:rFonts w:hint="eastAsia"/>
          </w:rPr>
          <w:t>한번만</w:t>
        </w:r>
        <w:proofErr w:type="gramEnd"/>
        <w:r>
          <w:rPr>
            <w:rFonts w:hint="eastAsia"/>
          </w:rPr>
          <w:t xml:space="preserve"> 내면 됩니다.</w:t>
        </w:r>
      </w:ins>
    </w:p>
    <w:p w14:paraId="4FD561A6" w14:textId="77777777" w:rsidR="00A75A59" w:rsidRDefault="00A75A59" w:rsidP="00A75A59">
      <w:pPr>
        <w:rPr>
          <w:ins w:id="705" w:author="엄제윤" w:date="2021-03-01T15:37:00Z"/>
        </w:rPr>
      </w:pPr>
    </w:p>
    <w:p w14:paraId="480FFE56" w14:textId="77777777" w:rsidR="00A75A59" w:rsidRPr="008A1BA5" w:rsidRDefault="00A75A59" w:rsidP="00A75A59">
      <w:pPr>
        <w:rPr>
          <w:ins w:id="706" w:author="엄제윤" w:date="2021-03-01T15:37:00Z"/>
          <w:sz w:val="30"/>
          <w:szCs w:val="30"/>
        </w:rPr>
      </w:pPr>
      <w:ins w:id="707" w:author="엄제윤" w:date="2021-03-01T15:37:00Z">
        <w:r w:rsidRPr="008A1BA5">
          <w:rPr>
            <w:rFonts w:hint="eastAsia"/>
            <w:sz w:val="30"/>
            <w:szCs w:val="30"/>
          </w:rPr>
          <w:t>동아리</w:t>
        </w:r>
      </w:ins>
    </w:p>
    <w:p w14:paraId="289D0BB3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708" w:author="엄제윤" w:date="2021-03-01T15:37:00Z"/>
          <w:b/>
          <w:bCs/>
        </w:rPr>
      </w:pPr>
      <w:ins w:id="709" w:author="엄제윤" w:date="2021-03-01T15:37:00Z">
        <w:r w:rsidRPr="008A1BA5">
          <w:rPr>
            <w:rFonts w:hint="eastAsia"/>
            <w:b/>
            <w:bCs/>
          </w:rPr>
          <w:t>과동아리와 일반 동아리의 차이점</w:t>
        </w:r>
      </w:ins>
    </w:p>
    <w:p w14:paraId="2BD69F6E" w14:textId="77777777" w:rsidR="00A75A59" w:rsidRDefault="00A75A59" w:rsidP="00A75A59">
      <w:pPr>
        <w:pStyle w:val="a7"/>
        <w:ind w:leftChars="0" w:left="760"/>
        <w:rPr>
          <w:ins w:id="710" w:author="엄제윤" w:date="2021-03-01T15:37:00Z"/>
        </w:rPr>
      </w:pPr>
      <w:ins w:id="711" w:author="엄제윤" w:date="2021-03-01T15:37:00Z">
        <w:r>
          <w:rPr>
            <w:rFonts w:hint="eastAsia"/>
          </w:rPr>
          <w:t xml:space="preserve">과동아리는 </w:t>
        </w:r>
        <w:r>
          <w:t xml:space="preserve">ITM </w:t>
        </w:r>
        <w:r>
          <w:rPr>
            <w:rFonts w:hint="eastAsia"/>
          </w:rPr>
          <w:t>학우분들이 주를 이루는 동아리입니다.</w:t>
        </w:r>
        <w:r>
          <w:t xml:space="preserve"> </w:t>
        </w:r>
        <w:r>
          <w:rPr>
            <w:rFonts w:hint="eastAsia"/>
          </w:rPr>
          <w:t>그렇기에 선후배들끼리 소통할 수 있는 좋은 자리입니다.</w:t>
        </w:r>
      </w:ins>
    </w:p>
    <w:p w14:paraId="63AF0AC9" w14:textId="77777777" w:rsidR="00A75A59" w:rsidRDefault="00A75A59" w:rsidP="00A75A59">
      <w:pPr>
        <w:rPr>
          <w:ins w:id="712" w:author="엄제윤" w:date="2021-03-01T15:37:00Z"/>
        </w:rPr>
      </w:pPr>
    </w:p>
    <w:p w14:paraId="4D3DBA54" w14:textId="77777777" w:rsidR="00A75A59" w:rsidRPr="008A1BA5" w:rsidRDefault="00A75A59" w:rsidP="00A75A59">
      <w:pPr>
        <w:rPr>
          <w:ins w:id="713" w:author="엄제윤" w:date="2021-03-01T15:37:00Z"/>
          <w:sz w:val="30"/>
          <w:szCs w:val="30"/>
        </w:rPr>
      </w:pPr>
      <w:ins w:id="714" w:author="엄제윤" w:date="2021-03-01T15:37:00Z">
        <w:r w:rsidRPr="008A1BA5">
          <w:rPr>
            <w:rFonts w:hint="eastAsia"/>
            <w:sz w:val="30"/>
            <w:szCs w:val="30"/>
          </w:rPr>
          <w:t xml:space="preserve">워크샵 </w:t>
        </w:r>
      </w:ins>
    </w:p>
    <w:p w14:paraId="54220547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715" w:author="엄제윤" w:date="2021-03-01T15:37:00Z"/>
          <w:b/>
          <w:bCs/>
        </w:rPr>
      </w:pPr>
      <w:ins w:id="716" w:author="엄제윤" w:date="2021-03-01T15:37:00Z">
        <w:r w:rsidRPr="008A1BA5">
          <w:rPr>
            <w:rFonts w:hint="eastAsia"/>
            <w:b/>
            <w:bCs/>
          </w:rPr>
          <w:t>언제</w:t>
        </w:r>
        <w:r w:rsidRPr="008A1BA5">
          <w:rPr>
            <w:b/>
            <w:bCs/>
          </w:rPr>
          <w:t xml:space="preserve"> </w:t>
        </w:r>
        <w:proofErr w:type="gramStart"/>
        <w:r w:rsidRPr="008A1BA5">
          <w:rPr>
            <w:rFonts w:hint="eastAsia"/>
            <w:b/>
            <w:bCs/>
          </w:rPr>
          <w:t xml:space="preserve">진행되나요 </w:t>
        </w:r>
        <w:r w:rsidRPr="008A1BA5">
          <w:rPr>
            <w:b/>
            <w:bCs/>
          </w:rPr>
          <w:t>?</w:t>
        </w:r>
        <w:proofErr w:type="gramEnd"/>
        <w:r w:rsidRPr="008A1BA5">
          <w:rPr>
            <w:b/>
            <w:bCs/>
          </w:rPr>
          <w:t xml:space="preserve"> </w:t>
        </w:r>
        <w:r w:rsidRPr="008A1BA5">
          <w:rPr>
            <w:rFonts w:hint="eastAsia"/>
            <w:b/>
            <w:bCs/>
          </w:rPr>
          <w:t>어디로 가나요?</w:t>
        </w:r>
        <w:r w:rsidRPr="008A1BA5">
          <w:rPr>
            <w:b/>
            <w:bCs/>
          </w:rPr>
          <w:t xml:space="preserve"> </w:t>
        </w:r>
        <w:r w:rsidRPr="008A1BA5">
          <w:rPr>
            <w:rFonts w:hint="eastAsia"/>
            <w:b/>
            <w:bCs/>
          </w:rPr>
          <w:t xml:space="preserve">가서 </w:t>
        </w:r>
        <w:proofErr w:type="spellStart"/>
        <w:r w:rsidRPr="008A1BA5">
          <w:rPr>
            <w:rFonts w:hint="eastAsia"/>
            <w:b/>
            <w:bCs/>
          </w:rPr>
          <w:t>어떤걸</w:t>
        </w:r>
        <w:proofErr w:type="spellEnd"/>
        <w:r w:rsidRPr="008A1BA5">
          <w:rPr>
            <w:rFonts w:hint="eastAsia"/>
            <w:b/>
            <w:bCs/>
          </w:rPr>
          <w:t xml:space="preserve"> 하나요?</w:t>
        </w:r>
      </w:ins>
    </w:p>
    <w:p w14:paraId="383149B0" w14:textId="77777777" w:rsidR="00A75A59" w:rsidRDefault="00A75A59" w:rsidP="00A75A59">
      <w:pPr>
        <w:pStyle w:val="a7"/>
        <w:ind w:leftChars="0" w:left="760"/>
        <w:rPr>
          <w:ins w:id="717" w:author="엄제윤" w:date="2021-03-01T15:37:00Z"/>
        </w:rPr>
      </w:pPr>
      <w:ins w:id="718" w:author="엄제윤" w:date="2021-03-01T15:37:00Z">
        <w:r>
          <w:rPr>
            <w:rFonts w:hint="eastAsia"/>
          </w:rPr>
          <w:t>워크숍은 교수님,</w:t>
        </w:r>
        <w:r>
          <w:t xml:space="preserve"> </w:t>
        </w:r>
        <w:r>
          <w:rPr>
            <w:rFonts w:hint="eastAsia"/>
          </w:rPr>
          <w:t xml:space="preserve">재학생 모두 참여하여 삼성 </w:t>
        </w:r>
        <w:proofErr w:type="spellStart"/>
        <w:r>
          <w:rPr>
            <w:rFonts w:hint="eastAsia"/>
          </w:rPr>
          <w:t>이노베이션뮤지엄</w:t>
        </w:r>
        <w:proofErr w:type="spellEnd"/>
        <w:r>
          <w:rPr>
            <w:rFonts w:hint="eastAsia"/>
          </w:rPr>
          <w:t>,</w:t>
        </w:r>
        <w:r>
          <w:t xml:space="preserve"> ETRI, </w:t>
        </w:r>
        <w:r>
          <w:rPr>
            <w:rFonts w:hint="eastAsia"/>
          </w:rPr>
          <w:t>W</w:t>
        </w:r>
        <w:r>
          <w:t xml:space="preserve">orld IT Show </w:t>
        </w:r>
        <w:r>
          <w:rPr>
            <w:rFonts w:hint="eastAsia"/>
          </w:rPr>
          <w:t xml:space="preserve">등 </w:t>
        </w:r>
        <w:r w:rsidRPr="003731AE">
          <w:rPr>
            <w:rFonts w:hint="eastAsia"/>
          </w:rPr>
          <w:t>최신</w:t>
        </w:r>
        <w:r w:rsidRPr="003731AE">
          <w:t xml:space="preserve"> IT업계 동향 체험 및 진로 탐색</w:t>
        </w:r>
        <w:r>
          <w:rPr>
            <w:rFonts w:hint="eastAsia"/>
          </w:rPr>
          <w:t>을 하는 행사입니다.</w:t>
        </w:r>
        <w:r>
          <w:t xml:space="preserve"> 1</w:t>
        </w:r>
        <w:r>
          <w:rPr>
            <w:rFonts w:hint="eastAsia"/>
          </w:rPr>
          <w:t xml:space="preserve">박 </w:t>
        </w:r>
        <w:r>
          <w:t>2</w:t>
        </w:r>
        <w:r>
          <w:rPr>
            <w:rFonts w:hint="eastAsia"/>
          </w:rPr>
          <w:t>일동안 진행되며 재학생 선후배간 친목 도모도 이루어집니다.</w:t>
        </w:r>
      </w:ins>
    </w:p>
    <w:p w14:paraId="55E4B70F" w14:textId="77777777" w:rsidR="00A75A59" w:rsidRDefault="00A75A59" w:rsidP="00A75A59">
      <w:pPr>
        <w:pStyle w:val="a7"/>
        <w:ind w:leftChars="0" w:left="760"/>
        <w:rPr>
          <w:ins w:id="719" w:author="엄제윤" w:date="2021-03-01T15:37:00Z"/>
        </w:rPr>
      </w:pPr>
    </w:p>
    <w:p w14:paraId="424F9749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720" w:author="엄제윤" w:date="2021-03-01T15:37:00Z"/>
          <w:b/>
          <w:bCs/>
        </w:rPr>
      </w:pPr>
      <w:ins w:id="721" w:author="엄제윤" w:date="2021-03-01T15:37:00Z">
        <w:r w:rsidRPr="008A1BA5">
          <w:rPr>
            <w:rFonts w:hint="eastAsia"/>
            <w:b/>
            <w:bCs/>
          </w:rPr>
          <w:lastRenderedPageBreak/>
          <w:t xml:space="preserve">꼭 </w:t>
        </w:r>
        <w:proofErr w:type="spellStart"/>
        <w:proofErr w:type="gramStart"/>
        <w:r w:rsidRPr="008A1BA5">
          <w:rPr>
            <w:rFonts w:hint="eastAsia"/>
            <w:b/>
            <w:bCs/>
          </w:rPr>
          <w:t>참여해야하나요</w:t>
        </w:r>
        <w:proofErr w:type="spellEnd"/>
        <w:r w:rsidRPr="008A1BA5">
          <w:rPr>
            <w:rFonts w:hint="eastAsia"/>
            <w:b/>
            <w:bCs/>
          </w:rPr>
          <w:t xml:space="preserve"> </w:t>
        </w:r>
        <w:r w:rsidRPr="008A1BA5">
          <w:rPr>
            <w:b/>
            <w:bCs/>
          </w:rPr>
          <w:t>?</w:t>
        </w:r>
        <w:proofErr w:type="gramEnd"/>
      </w:ins>
    </w:p>
    <w:p w14:paraId="026BA763" w14:textId="77777777" w:rsidR="00A75A59" w:rsidRDefault="00A75A59" w:rsidP="00A75A59">
      <w:pPr>
        <w:pStyle w:val="a7"/>
        <w:ind w:leftChars="0" w:left="760"/>
        <w:rPr>
          <w:ins w:id="722" w:author="엄제윤" w:date="2021-03-01T15:37:00Z"/>
        </w:rPr>
      </w:pPr>
      <w:ins w:id="723" w:author="엄제윤" w:date="2021-03-01T15:37:00Z">
        <w:r>
          <w:rPr>
            <w:rFonts w:hint="eastAsia"/>
          </w:rPr>
          <w:t>네.</w:t>
        </w:r>
        <w:r>
          <w:t xml:space="preserve"> </w:t>
        </w:r>
        <w:r>
          <w:rPr>
            <w:rFonts w:hint="eastAsia"/>
          </w:rPr>
          <w:t>특별한 상황이 아니라면 필수적으로 참여해야 합니다.</w:t>
        </w:r>
      </w:ins>
    </w:p>
    <w:p w14:paraId="77012899" w14:textId="77777777" w:rsidR="00A75A59" w:rsidRDefault="00A75A59" w:rsidP="00A75A59">
      <w:pPr>
        <w:rPr>
          <w:ins w:id="724" w:author="엄제윤" w:date="2021-03-01T15:37:00Z"/>
        </w:rPr>
      </w:pPr>
    </w:p>
    <w:p w14:paraId="027F792A" w14:textId="77777777" w:rsidR="00A75A59" w:rsidRDefault="00A75A59" w:rsidP="00A75A59">
      <w:pPr>
        <w:rPr>
          <w:ins w:id="725" w:author="엄제윤" w:date="2021-03-01T15:37:00Z"/>
        </w:rPr>
      </w:pPr>
    </w:p>
    <w:p w14:paraId="6F57E2F2" w14:textId="77777777" w:rsidR="00A75A59" w:rsidRPr="008A1BA5" w:rsidRDefault="00A75A59" w:rsidP="00A75A59">
      <w:pPr>
        <w:rPr>
          <w:ins w:id="726" w:author="엄제윤" w:date="2021-03-01T15:37:00Z"/>
          <w:sz w:val="30"/>
          <w:szCs w:val="30"/>
        </w:rPr>
      </w:pPr>
      <w:ins w:id="727" w:author="엄제윤" w:date="2021-03-01T15:37:00Z">
        <w:r w:rsidRPr="008A1BA5">
          <w:rPr>
            <w:rFonts w:hint="eastAsia"/>
            <w:sz w:val="30"/>
            <w:szCs w:val="30"/>
          </w:rPr>
          <w:t xml:space="preserve">프로그래밍 특강 </w:t>
        </w:r>
        <w:r w:rsidRPr="008A1BA5">
          <w:rPr>
            <w:sz w:val="30"/>
            <w:szCs w:val="30"/>
          </w:rPr>
          <w:t>(</w:t>
        </w:r>
        <w:r w:rsidRPr="008A1BA5">
          <w:rPr>
            <w:rFonts w:hint="eastAsia"/>
            <w:sz w:val="30"/>
            <w:szCs w:val="30"/>
          </w:rPr>
          <w:t>경진대회)</w:t>
        </w:r>
      </w:ins>
    </w:p>
    <w:p w14:paraId="19AA61F1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728" w:author="엄제윤" w:date="2021-03-01T15:37:00Z"/>
          <w:b/>
          <w:bCs/>
        </w:rPr>
      </w:pPr>
      <w:ins w:id="729" w:author="엄제윤" w:date="2021-03-01T15:37:00Z">
        <w:r w:rsidRPr="008A1BA5">
          <w:rPr>
            <w:rFonts w:hint="eastAsia"/>
            <w:b/>
            <w:bCs/>
          </w:rPr>
          <w:t>주로 어떤 언어를 배우나요</w:t>
        </w:r>
        <w:r w:rsidRPr="008A1BA5">
          <w:rPr>
            <w:b/>
            <w:bCs/>
          </w:rPr>
          <w:t>?</w:t>
        </w:r>
      </w:ins>
    </w:p>
    <w:p w14:paraId="387C270E" w14:textId="77777777" w:rsidR="00A75A59" w:rsidRDefault="00A75A59" w:rsidP="00A75A59">
      <w:pPr>
        <w:pStyle w:val="a7"/>
        <w:ind w:leftChars="0" w:left="760"/>
        <w:rPr>
          <w:ins w:id="730" w:author="엄제윤" w:date="2021-03-01T15:37:00Z"/>
        </w:rPr>
      </w:pPr>
      <w:ins w:id="731" w:author="엄제윤" w:date="2021-03-01T15:37:00Z">
        <w:r>
          <w:rPr>
            <w:rFonts w:hint="eastAsia"/>
          </w:rPr>
          <w:t>파이썬 또는 자바입니다</w:t>
        </w:r>
      </w:ins>
    </w:p>
    <w:p w14:paraId="0DF30906" w14:textId="77777777" w:rsidR="00A75A59" w:rsidRDefault="00A75A59" w:rsidP="00A75A59">
      <w:pPr>
        <w:pStyle w:val="a7"/>
        <w:ind w:leftChars="0" w:left="760"/>
        <w:rPr>
          <w:ins w:id="732" w:author="엄제윤" w:date="2021-03-01T15:37:00Z"/>
        </w:rPr>
      </w:pPr>
    </w:p>
    <w:p w14:paraId="3FADE2DA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733" w:author="엄제윤" w:date="2021-03-01T15:37:00Z"/>
          <w:b/>
          <w:bCs/>
        </w:rPr>
      </w:pPr>
      <w:ins w:id="734" w:author="엄제윤" w:date="2021-03-01T15:37:00Z">
        <w:r w:rsidRPr="008A1BA5">
          <w:rPr>
            <w:rFonts w:hint="eastAsia"/>
            <w:b/>
            <w:bCs/>
          </w:rPr>
          <w:t>교육 수준이 어떻게 되나요</w:t>
        </w:r>
        <w:r w:rsidRPr="008A1BA5">
          <w:rPr>
            <w:b/>
            <w:bCs/>
          </w:rPr>
          <w:t>?</w:t>
        </w:r>
      </w:ins>
    </w:p>
    <w:p w14:paraId="0CE49D77" w14:textId="77777777" w:rsidR="00A75A59" w:rsidRDefault="00A75A59" w:rsidP="00A75A59">
      <w:pPr>
        <w:pStyle w:val="a7"/>
        <w:ind w:leftChars="0" w:left="760"/>
        <w:rPr>
          <w:ins w:id="735" w:author="엄제윤" w:date="2021-03-01T15:37:00Z"/>
        </w:rPr>
      </w:pPr>
      <w:ins w:id="736" w:author="엄제윤" w:date="2021-03-01T15:37:00Z">
        <w:r>
          <w:rPr>
            <w:rFonts w:hint="eastAsia"/>
          </w:rPr>
          <w:t>외부 강사에 따라 다르지만 각 언어마다 초급 중급이 나눠져 있어서 실력에 따라 선택 가능합니다.</w:t>
        </w:r>
      </w:ins>
    </w:p>
    <w:p w14:paraId="397990A8" w14:textId="77777777" w:rsidR="00A75A59" w:rsidRDefault="00A75A59" w:rsidP="00A75A59">
      <w:pPr>
        <w:pStyle w:val="a7"/>
        <w:ind w:leftChars="0" w:left="760"/>
        <w:rPr>
          <w:ins w:id="737" w:author="엄제윤" w:date="2021-03-01T15:37:00Z"/>
        </w:rPr>
      </w:pPr>
    </w:p>
    <w:p w14:paraId="07AF603D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738" w:author="엄제윤" w:date="2021-03-01T15:37:00Z"/>
          <w:b/>
          <w:bCs/>
        </w:rPr>
      </w:pPr>
      <w:ins w:id="739" w:author="엄제윤" w:date="2021-03-01T15:37:00Z">
        <w:r w:rsidRPr="008A1BA5">
          <w:rPr>
            <w:rFonts w:hint="eastAsia"/>
            <w:b/>
            <w:bCs/>
          </w:rPr>
          <w:t xml:space="preserve">경진대회 참가 기준이 </w:t>
        </w:r>
        <w:proofErr w:type="spellStart"/>
        <w:proofErr w:type="gramStart"/>
        <w:r w:rsidRPr="008A1BA5">
          <w:rPr>
            <w:rFonts w:hint="eastAsia"/>
            <w:b/>
            <w:bCs/>
          </w:rPr>
          <w:t>어떻게되나요</w:t>
        </w:r>
        <w:proofErr w:type="spellEnd"/>
        <w:r w:rsidRPr="008A1BA5">
          <w:rPr>
            <w:rFonts w:hint="eastAsia"/>
            <w:b/>
            <w:bCs/>
          </w:rPr>
          <w:t xml:space="preserve"> </w:t>
        </w:r>
        <w:r w:rsidRPr="008A1BA5">
          <w:rPr>
            <w:b/>
            <w:bCs/>
          </w:rPr>
          <w:t>?</w:t>
        </w:r>
        <w:proofErr w:type="gramEnd"/>
      </w:ins>
    </w:p>
    <w:p w14:paraId="6E0BCA84" w14:textId="77777777" w:rsidR="00A75A59" w:rsidRDefault="00A75A59" w:rsidP="00A75A59">
      <w:pPr>
        <w:pStyle w:val="a7"/>
        <w:ind w:leftChars="0" w:left="760"/>
        <w:rPr>
          <w:ins w:id="740" w:author="엄제윤" w:date="2021-03-01T15:37:00Z"/>
        </w:rPr>
      </w:pPr>
      <w:ins w:id="741" w:author="엄제윤" w:date="2021-03-01T15:37:00Z">
        <w:r>
          <w:rPr>
            <w:rFonts w:hint="eastAsia"/>
          </w:rPr>
          <w:t xml:space="preserve">방학특강을 수강하는 </w:t>
        </w:r>
        <w:r>
          <w:t xml:space="preserve">ITM </w:t>
        </w:r>
        <w:r>
          <w:rPr>
            <w:rFonts w:hint="eastAsia"/>
          </w:rPr>
          <w:t>학생에 한하여 참가가 가능합니다</w:t>
        </w:r>
      </w:ins>
    </w:p>
    <w:p w14:paraId="5565194C" w14:textId="77777777" w:rsidR="00A75A59" w:rsidRDefault="00A75A59" w:rsidP="00A75A59">
      <w:pPr>
        <w:pStyle w:val="a7"/>
        <w:ind w:leftChars="0" w:left="760"/>
        <w:rPr>
          <w:ins w:id="742" w:author="엄제윤" w:date="2021-03-01T15:37:00Z"/>
        </w:rPr>
      </w:pPr>
    </w:p>
    <w:p w14:paraId="22884F74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743" w:author="엄제윤" w:date="2021-03-01T15:37:00Z"/>
          <w:b/>
          <w:bCs/>
        </w:rPr>
      </w:pPr>
      <w:ins w:id="744" w:author="엄제윤" w:date="2021-03-01T15:37:00Z">
        <w:r w:rsidRPr="008A1BA5">
          <w:rPr>
            <w:rFonts w:hint="eastAsia"/>
            <w:b/>
            <w:bCs/>
          </w:rPr>
          <w:t xml:space="preserve">경진대회 수상 기준이 </w:t>
        </w:r>
        <w:proofErr w:type="spellStart"/>
        <w:proofErr w:type="gramStart"/>
        <w:r w:rsidRPr="008A1BA5">
          <w:rPr>
            <w:rFonts w:hint="eastAsia"/>
            <w:b/>
            <w:bCs/>
          </w:rPr>
          <w:t>어떻게되나요</w:t>
        </w:r>
        <w:proofErr w:type="spellEnd"/>
        <w:r w:rsidRPr="008A1BA5">
          <w:rPr>
            <w:rFonts w:hint="eastAsia"/>
            <w:b/>
            <w:bCs/>
          </w:rPr>
          <w:t xml:space="preserve"> </w:t>
        </w:r>
        <w:r w:rsidRPr="008A1BA5">
          <w:rPr>
            <w:b/>
            <w:bCs/>
          </w:rPr>
          <w:t>?</w:t>
        </w:r>
        <w:proofErr w:type="gramEnd"/>
      </w:ins>
    </w:p>
    <w:p w14:paraId="625CDC9F" w14:textId="77777777" w:rsidR="00A75A59" w:rsidRDefault="00A75A59" w:rsidP="00A75A59">
      <w:pPr>
        <w:pStyle w:val="a7"/>
        <w:ind w:leftChars="0" w:left="760"/>
        <w:rPr>
          <w:ins w:id="745" w:author="엄제윤" w:date="2021-03-01T15:37:00Z"/>
        </w:rPr>
      </w:pPr>
      <w:ins w:id="746" w:author="엄제윤" w:date="2021-03-01T15:37:00Z">
        <w:r>
          <w:rPr>
            <w:rFonts w:hint="eastAsia"/>
          </w:rPr>
          <w:t xml:space="preserve">방학특강 동안 배운 내용을 활용하여 만든 </w:t>
        </w:r>
        <w:r>
          <w:t xml:space="preserve">IT </w:t>
        </w:r>
        <w:r>
          <w:rPr>
            <w:rFonts w:hint="eastAsia"/>
          </w:rPr>
          <w:t>서비스를 평가하게 됩니다.</w:t>
        </w:r>
        <w:r>
          <w:t xml:space="preserve"> </w:t>
        </w:r>
        <w:r>
          <w:rPr>
            <w:rFonts w:hint="eastAsia"/>
          </w:rPr>
          <w:t xml:space="preserve">기준은 </w:t>
        </w:r>
        <w:r>
          <w:t xml:space="preserve">1) </w:t>
        </w:r>
        <w:r>
          <w:rPr>
            <w:rFonts w:hint="eastAsia"/>
          </w:rPr>
          <w:t xml:space="preserve">주제의 참신성 </w:t>
        </w:r>
        <w:r>
          <w:t xml:space="preserve">2) </w:t>
        </w:r>
        <w:r>
          <w:rPr>
            <w:rFonts w:hint="eastAsia"/>
          </w:rPr>
          <w:t xml:space="preserve">필요성 </w:t>
        </w:r>
        <w:r>
          <w:t xml:space="preserve">3) </w:t>
        </w:r>
        <w:r>
          <w:rPr>
            <w:rFonts w:hint="eastAsia"/>
          </w:rPr>
          <w:t xml:space="preserve">기술 완성도 </w:t>
        </w:r>
        <w:r>
          <w:t xml:space="preserve">4) </w:t>
        </w:r>
        <w:r>
          <w:rPr>
            <w:rFonts w:hint="eastAsia"/>
          </w:rPr>
          <w:t xml:space="preserve">발표 구성 </w:t>
        </w:r>
        <w:r>
          <w:t xml:space="preserve">5) </w:t>
        </w:r>
        <w:r>
          <w:rPr>
            <w:rFonts w:hint="eastAsia"/>
          </w:rPr>
          <w:t xml:space="preserve">특강 </w:t>
        </w:r>
        <w:proofErr w:type="gramStart"/>
        <w:r>
          <w:rPr>
            <w:rFonts w:hint="eastAsia"/>
          </w:rPr>
          <w:t>출석률 입니다</w:t>
        </w:r>
        <w:proofErr w:type="gramEnd"/>
        <w:r>
          <w:rPr>
            <w:rFonts w:hint="eastAsia"/>
          </w:rPr>
          <w:t>.</w:t>
        </w:r>
      </w:ins>
    </w:p>
    <w:p w14:paraId="1F88A48B" w14:textId="77777777" w:rsidR="00A75A59" w:rsidRDefault="00A75A59" w:rsidP="00A75A59">
      <w:pPr>
        <w:rPr>
          <w:ins w:id="747" w:author="엄제윤" w:date="2021-03-01T15:37:00Z"/>
        </w:rPr>
      </w:pPr>
    </w:p>
    <w:p w14:paraId="581D27BC" w14:textId="77777777" w:rsidR="00A75A59" w:rsidRPr="008A1BA5" w:rsidRDefault="00A75A59" w:rsidP="00A75A59">
      <w:pPr>
        <w:rPr>
          <w:ins w:id="748" w:author="엄제윤" w:date="2021-03-01T15:37:00Z"/>
          <w:sz w:val="30"/>
          <w:szCs w:val="30"/>
        </w:rPr>
      </w:pPr>
      <w:ins w:id="749" w:author="엄제윤" w:date="2021-03-01T15:37:00Z">
        <w:r w:rsidRPr="008A1BA5">
          <w:rPr>
            <w:rFonts w:hint="eastAsia"/>
            <w:sz w:val="30"/>
            <w:szCs w:val="30"/>
          </w:rPr>
          <w:t>I</w:t>
        </w:r>
        <w:r w:rsidRPr="008A1BA5">
          <w:rPr>
            <w:sz w:val="30"/>
            <w:szCs w:val="30"/>
          </w:rPr>
          <w:t>TM</w:t>
        </w:r>
        <w:r w:rsidRPr="008A1BA5">
          <w:rPr>
            <w:rFonts w:hint="eastAsia"/>
            <w:sz w:val="30"/>
            <w:szCs w:val="30"/>
          </w:rPr>
          <w:t>밤</w:t>
        </w:r>
      </w:ins>
    </w:p>
    <w:p w14:paraId="718A3CD2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750" w:author="엄제윤" w:date="2021-03-01T15:37:00Z"/>
          <w:b/>
          <w:bCs/>
        </w:rPr>
      </w:pPr>
      <w:ins w:id="751" w:author="엄제윤" w:date="2021-03-01T15:37:00Z">
        <w:r w:rsidRPr="008A1BA5">
          <w:rPr>
            <w:rFonts w:hint="eastAsia"/>
            <w:b/>
            <w:bCs/>
          </w:rPr>
          <w:t xml:space="preserve">어떤 </w:t>
        </w:r>
        <w:proofErr w:type="gramStart"/>
        <w:r w:rsidRPr="008A1BA5">
          <w:rPr>
            <w:rFonts w:hint="eastAsia"/>
            <w:b/>
            <w:bCs/>
          </w:rPr>
          <w:t>행사인가요</w:t>
        </w:r>
        <w:proofErr w:type="gramEnd"/>
        <w:r w:rsidRPr="008A1BA5">
          <w:rPr>
            <w:rFonts w:hint="eastAsia"/>
            <w:b/>
            <w:bCs/>
          </w:rPr>
          <w:t xml:space="preserve"> </w:t>
        </w:r>
      </w:ins>
    </w:p>
    <w:p w14:paraId="5F4C4936" w14:textId="77777777" w:rsidR="00A75A59" w:rsidRDefault="00A75A59" w:rsidP="00A75A59">
      <w:pPr>
        <w:pStyle w:val="a7"/>
        <w:ind w:leftChars="0" w:left="760"/>
        <w:rPr>
          <w:ins w:id="752" w:author="엄제윤" w:date="2021-03-01T15:37:00Z"/>
        </w:rPr>
      </w:pPr>
      <w:ins w:id="753" w:author="엄제윤" w:date="2021-03-01T15:37:00Z">
        <w:r>
          <w:t>ITM</w:t>
        </w:r>
        <w:r>
          <w:rPr>
            <w:rFonts w:hint="eastAsia"/>
          </w:rPr>
          <w:t xml:space="preserve">밤은 </w:t>
        </w:r>
        <w:r>
          <w:t>11</w:t>
        </w:r>
        <w:r>
          <w:rPr>
            <w:rFonts w:hint="eastAsia"/>
          </w:rPr>
          <w:t xml:space="preserve">월 말에 진행하며 </w:t>
        </w:r>
        <w:r>
          <w:t>1</w:t>
        </w:r>
        <w:r>
          <w:rPr>
            <w:rFonts w:hint="eastAsia"/>
          </w:rPr>
          <w:t xml:space="preserve">년을 마무리하며 </w:t>
        </w:r>
        <w:r w:rsidRPr="000A5AF6">
          <w:t xml:space="preserve">ITM전공 재학생과 </w:t>
        </w:r>
        <w:r>
          <w:rPr>
            <w:rFonts w:hint="eastAsia"/>
          </w:rPr>
          <w:t>교수님 과</w:t>
        </w:r>
        <w:r w:rsidRPr="000A5AF6">
          <w:t>의 커뮤니티 형성</w:t>
        </w:r>
        <w:r>
          <w:rPr>
            <w:rFonts w:hint="eastAsia"/>
          </w:rPr>
          <w:t>하는 자리입니다.</w:t>
        </w:r>
        <w:r>
          <w:t xml:space="preserve"> </w:t>
        </w:r>
        <w:r>
          <w:rPr>
            <w:rFonts w:hint="eastAsia"/>
          </w:rPr>
          <w:t xml:space="preserve">이 자리에서 </w:t>
        </w:r>
        <w:proofErr w:type="spellStart"/>
        <w:r>
          <w:rPr>
            <w:rFonts w:hint="eastAsia"/>
          </w:rPr>
          <w:t>캡스톤디자인</w:t>
        </w:r>
        <w:proofErr w:type="spellEnd"/>
        <w:r>
          <w:rPr>
            <w:rFonts w:hint="eastAsia"/>
          </w:rPr>
          <w:t xml:space="preserve"> 발표회,</w:t>
        </w:r>
        <w:r>
          <w:t xml:space="preserve"> </w:t>
        </w:r>
        <w:r>
          <w:rPr>
            <w:rFonts w:hint="eastAsia"/>
          </w:rPr>
          <w:t>글로벌 챌린저 등 여러 시상식도 함께 진행됩니다.</w:t>
        </w:r>
      </w:ins>
    </w:p>
    <w:p w14:paraId="0CA17F73" w14:textId="77777777" w:rsidR="00A75A59" w:rsidRDefault="00A75A59" w:rsidP="00A75A59">
      <w:pPr>
        <w:pStyle w:val="a7"/>
        <w:ind w:leftChars="0" w:left="760"/>
        <w:rPr>
          <w:ins w:id="754" w:author="엄제윤" w:date="2021-03-01T15:37:00Z"/>
        </w:rPr>
      </w:pPr>
    </w:p>
    <w:p w14:paraId="2AA328A9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755" w:author="엄제윤" w:date="2021-03-01T15:37:00Z"/>
          <w:b/>
          <w:bCs/>
        </w:rPr>
      </w:pPr>
      <w:ins w:id="756" w:author="엄제윤" w:date="2021-03-01T15:37:00Z">
        <w:r w:rsidRPr="008A1BA5">
          <w:rPr>
            <w:rFonts w:hint="eastAsia"/>
            <w:b/>
            <w:bCs/>
          </w:rPr>
          <w:t xml:space="preserve">꼭 </w:t>
        </w:r>
        <w:proofErr w:type="spellStart"/>
        <w:r w:rsidRPr="008A1BA5">
          <w:rPr>
            <w:rFonts w:hint="eastAsia"/>
            <w:b/>
            <w:bCs/>
          </w:rPr>
          <w:t>참여해야하나요</w:t>
        </w:r>
        <w:proofErr w:type="spellEnd"/>
        <w:r w:rsidRPr="008A1BA5">
          <w:rPr>
            <w:rFonts w:hint="eastAsia"/>
            <w:b/>
            <w:bCs/>
          </w:rPr>
          <w:t>?</w:t>
        </w:r>
      </w:ins>
    </w:p>
    <w:p w14:paraId="505B929E" w14:textId="77777777" w:rsidR="00A75A59" w:rsidRDefault="00A75A59" w:rsidP="00A75A59">
      <w:pPr>
        <w:pStyle w:val="a7"/>
        <w:ind w:leftChars="0" w:left="760"/>
        <w:rPr>
          <w:ins w:id="757" w:author="엄제윤" w:date="2021-03-01T15:37:00Z"/>
        </w:rPr>
      </w:pPr>
      <w:ins w:id="758" w:author="엄제윤" w:date="2021-03-01T15:37:00Z">
        <w:r>
          <w:rPr>
            <w:rFonts w:hint="eastAsia"/>
          </w:rPr>
          <w:lastRenderedPageBreak/>
          <w:t>네.</w:t>
        </w:r>
        <w:r>
          <w:t xml:space="preserve"> </w:t>
        </w:r>
        <w:r>
          <w:rPr>
            <w:rFonts w:hint="eastAsia"/>
          </w:rPr>
          <w:t>가능하면 참가해야 합니다.</w:t>
        </w:r>
      </w:ins>
    </w:p>
    <w:p w14:paraId="64148C37" w14:textId="77777777" w:rsidR="00A75A59" w:rsidRDefault="00A75A59" w:rsidP="00A75A59">
      <w:pPr>
        <w:rPr>
          <w:ins w:id="759" w:author="엄제윤" w:date="2021-03-01T15:37:00Z"/>
        </w:rPr>
      </w:pPr>
    </w:p>
    <w:p w14:paraId="03540B80" w14:textId="77777777" w:rsidR="00A75A59" w:rsidRDefault="00A75A59" w:rsidP="00A75A59">
      <w:pPr>
        <w:rPr>
          <w:ins w:id="760" w:author="엄제윤" w:date="2021-03-01T15:37:00Z"/>
        </w:rPr>
      </w:pPr>
    </w:p>
    <w:p w14:paraId="4A49E818" w14:textId="77777777" w:rsidR="00A75A59" w:rsidRDefault="00A75A59" w:rsidP="00A75A59">
      <w:pPr>
        <w:rPr>
          <w:ins w:id="761" w:author="엄제윤" w:date="2021-03-01T15:37:00Z"/>
        </w:rPr>
      </w:pPr>
    </w:p>
    <w:p w14:paraId="1059BC36" w14:textId="77777777" w:rsidR="00A75A59" w:rsidRPr="008A1BA5" w:rsidRDefault="00A75A59" w:rsidP="00A75A59">
      <w:pPr>
        <w:rPr>
          <w:ins w:id="762" w:author="엄제윤" w:date="2021-03-01T15:37:00Z"/>
          <w:sz w:val="30"/>
          <w:szCs w:val="30"/>
        </w:rPr>
      </w:pPr>
      <w:ins w:id="763" w:author="엄제윤" w:date="2021-03-01T15:37:00Z">
        <w:r w:rsidRPr="008A1BA5">
          <w:rPr>
            <w:rFonts w:hint="eastAsia"/>
            <w:sz w:val="30"/>
            <w:szCs w:val="30"/>
          </w:rPr>
          <w:t>유튜브 경진대회</w:t>
        </w:r>
      </w:ins>
    </w:p>
    <w:p w14:paraId="5D9625C7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764" w:author="엄제윤" w:date="2021-03-01T15:37:00Z"/>
          <w:b/>
          <w:bCs/>
        </w:rPr>
      </w:pPr>
      <w:ins w:id="765" w:author="엄제윤" w:date="2021-03-01T15:37:00Z">
        <w:r w:rsidRPr="008A1BA5">
          <w:rPr>
            <w:rFonts w:hint="eastAsia"/>
            <w:b/>
            <w:bCs/>
          </w:rPr>
          <w:t xml:space="preserve">수상기준이 어떻게 </w:t>
        </w:r>
        <w:proofErr w:type="gramStart"/>
        <w:r w:rsidRPr="008A1BA5">
          <w:rPr>
            <w:rFonts w:hint="eastAsia"/>
            <w:b/>
            <w:bCs/>
          </w:rPr>
          <w:t xml:space="preserve">되나요 </w:t>
        </w:r>
        <w:r w:rsidRPr="008A1BA5">
          <w:rPr>
            <w:b/>
            <w:bCs/>
          </w:rPr>
          <w:t>?</w:t>
        </w:r>
        <w:proofErr w:type="gramEnd"/>
      </w:ins>
    </w:p>
    <w:p w14:paraId="64342C0A" w14:textId="77777777" w:rsidR="00A75A59" w:rsidRDefault="00A75A59" w:rsidP="00A75A59">
      <w:pPr>
        <w:pStyle w:val="a7"/>
        <w:numPr>
          <w:ilvl w:val="0"/>
          <w:numId w:val="6"/>
        </w:numPr>
        <w:ind w:leftChars="0"/>
        <w:rPr>
          <w:ins w:id="766" w:author="엄제윤" w:date="2021-03-01T15:37:00Z"/>
        </w:rPr>
      </w:pPr>
      <w:ins w:id="767" w:author="엄제윤" w:date="2021-03-01T15:37:00Z">
        <w:r>
          <w:rPr>
            <w:rFonts w:hint="eastAsia"/>
          </w:rPr>
          <w:t xml:space="preserve">주제의 창의성 </w:t>
        </w:r>
        <w:r>
          <w:t xml:space="preserve">2) </w:t>
        </w:r>
        <w:r>
          <w:rPr>
            <w:rFonts w:hint="eastAsia"/>
          </w:rPr>
          <w:t xml:space="preserve">효과적인 주제 전달 </w:t>
        </w:r>
        <w:r>
          <w:t xml:space="preserve">3) </w:t>
        </w:r>
        <w:r>
          <w:rPr>
            <w:rFonts w:hint="eastAsia"/>
          </w:rPr>
          <w:t>영상의 완성도를 종합적으로 고려하여 평가합니다.</w:t>
        </w:r>
      </w:ins>
    </w:p>
    <w:p w14:paraId="408A794A" w14:textId="77777777" w:rsidR="00A75A59" w:rsidRDefault="00A75A59" w:rsidP="00A75A59">
      <w:pPr>
        <w:pStyle w:val="a7"/>
        <w:ind w:leftChars="0" w:left="760"/>
        <w:rPr>
          <w:ins w:id="768" w:author="엄제윤" w:date="2021-03-01T15:37:00Z"/>
        </w:rPr>
      </w:pPr>
    </w:p>
    <w:p w14:paraId="1B5BD6D0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769" w:author="엄제윤" w:date="2021-03-01T15:37:00Z"/>
          <w:b/>
          <w:bCs/>
        </w:rPr>
      </w:pPr>
      <w:ins w:id="770" w:author="엄제윤" w:date="2021-03-01T15:37:00Z">
        <w:r w:rsidRPr="008A1BA5">
          <w:rPr>
            <w:rFonts w:hint="eastAsia"/>
            <w:b/>
            <w:bCs/>
          </w:rPr>
          <w:t xml:space="preserve">제출 서류. 지원 요건이 </w:t>
        </w:r>
        <w:proofErr w:type="spellStart"/>
        <w:proofErr w:type="gramStart"/>
        <w:r w:rsidRPr="008A1BA5">
          <w:rPr>
            <w:rFonts w:hint="eastAsia"/>
            <w:b/>
            <w:bCs/>
          </w:rPr>
          <w:t>어떻게되나요</w:t>
        </w:r>
        <w:proofErr w:type="spellEnd"/>
        <w:r w:rsidRPr="008A1BA5">
          <w:rPr>
            <w:rFonts w:hint="eastAsia"/>
            <w:b/>
            <w:bCs/>
          </w:rPr>
          <w:t xml:space="preserve"> </w:t>
        </w:r>
        <w:r w:rsidRPr="008A1BA5">
          <w:rPr>
            <w:b/>
            <w:bCs/>
          </w:rPr>
          <w:t>?</w:t>
        </w:r>
        <w:proofErr w:type="gramEnd"/>
      </w:ins>
    </w:p>
    <w:p w14:paraId="2D4CB59E" w14:textId="77777777" w:rsidR="00A75A59" w:rsidRDefault="00A75A59" w:rsidP="00A75A59">
      <w:pPr>
        <w:ind w:left="760"/>
        <w:rPr>
          <w:ins w:id="771" w:author="엄제윤" w:date="2021-03-01T15:37:00Z"/>
        </w:rPr>
      </w:pPr>
      <w:ins w:id="772" w:author="엄제윤" w:date="2021-03-01T15:37:00Z">
        <w:r>
          <w:t xml:space="preserve">ITM </w:t>
        </w:r>
        <w:r>
          <w:rPr>
            <w:rFonts w:hint="eastAsia"/>
          </w:rPr>
          <w:t>학생이라면 누구든지 참여가 가능하며,</w:t>
        </w:r>
        <w:r>
          <w:t xml:space="preserve"> </w:t>
        </w:r>
        <w:r>
          <w:rPr>
            <w:rFonts w:hint="eastAsia"/>
          </w:rPr>
          <w:t xml:space="preserve">참가 신청서와 </w:t>
        </w:r>
        <w:r>
          <w:t>5</w:t>
        </w:r>
        <w:r>
          <w:rPr>
            <w:rFonts w:hint="eastAsia"/>
          </w:rPr>
          <w:t>분 내외 분량의 동영상 파일을 제출하면 됩니다.</w:t>
        </w:r>
      </w:ins>
    </w:p>
    <w:p w14:paraId="72E02FE2" w14:textId="77777777" w:rsidR="00A75A59" w:rsidRPr="007647DE" w:rsidRDefault="00A75A59" w:rsidP="00A75A59">
      <w:pPr>
        <w:ind w:left="760"/>
        <w:rPr>
          <w:ins w:id="773" w:author="엄제윤" w:date="2021-03-01T15:37:00Z"/>
        </w:rPr>
      </w:pPr>
    </w:p>
    <w:p w14:paraId="1D99E7DE" w14:textId="77777777" w:rsidR="00A75A59" w:rsidRPr="008A1BA5" w:rsidRDefault="00A75A59" w:rsidP="00A75A59">
      <w:pPr>
        <w:rPr>
          <w:ins w:id="774" w:author="엄제윤" w:date="2021-03-01T15:37:00Z"/>
          <w:sz w:val="30"/>
          <w:szCs w:val="30"/>
        </w:rPr>
      </w:pPr>
      <w:proofErr w:type="gramStart"/>
      <w:ins w:id="775" w:author="엄제윤" w:date="2021-03-01T15:37:00Z">
        <w:r w:rsidRPr="008A1BA5">
          <w:rPr>
            <w:rFonts w:hint="eastAsia"/>
            <w:sz w:val="30"/>
            <w:szCs w:val="30"/>
          </w:rPr>
          <w:t xml:space="preserve">휴학 </w:t>
        </w:r>
        <w:r w:rsidRPr="008A1BA5">
          <w:rPr>
            <w:sz w:val="30"/>
            <w:szCs w:val="30"/>
          </w:rPr>
          <w:t>/</w:t>
        </w:r>
        <w:proofErr w:type="gramEnd"/>
        <w:r w:rsidRPr="008A1BA5">
          <w:rPr>
            <w:sz w:val="30"/>
            <w:szCs w:val="30"/>
          </w:rPr>
          <w:t xml:space="preserve"> </w:t>
        </w:r>
        <w:r w:rsidRPr="008A1BA5">
          <w:rPr>
            <w:rFonts w:hint="eastAsia"/>
            <w:sz w:val="30"/>
            <w:szCs w:val="30"/>
          </w:rPr>
          <w:t xml:space="preserve">복학 </w:t>
        </w:r>
        <w:r w:rsidRPr="008A1BA5">
          <w:rPr>
            <w:sz w:val="30"/>
            <w:szCs w:val="30"/>
          </w:rPr>
          <w:t xml:space="preserve">/ </w:t>
        </w:r>
        <w:r w:rsidRPr="008A1BA5">
          <w:rPr>
            <w:rFonts w:hint="eastAsia"/>
            <w:sz w:val="30"/>
            <w:szCs w:val="30"/>
          </w:rPr>
          <w:t>전과</w:t>
        </w:r>
      </w:ins>
    </w:p>
    <w:p w14:paraId="3460DF61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776" w:author="엄제윤" w:date="2021-03-01T15:37:00Z"/>
          <w:b/>
          <w:bCs/>
        </w:rPr>
      </w:pPr>
      <w:proofErr w:type="spellStart"/>
      <w:ins w:id="777" w:author="엄제윤" w:date="2021-03-01T15:37:00Z">
        <w:r w:rsidRPr="008A1BA5">
          <w:rPr>
            <w:rFonts w:hint="eastAsia"/>
            <w:b/>
            <w:bCs/>
          </w:rPr>
          <w:t>군휴학은</w:t>
        </w:r>
        <w:proofErr w:type="spellEnd"/>
        <w:r w:rsidRPr="008A1BA5">
          <w:rPr>
            <w:rFonts w:hint="eastAsia"/>
            <w:b/>
            <w:bCs/>
          </w:rPr>
          <w:t xml:space="preserve"> 어디서 </w:t>
        </w:r>
        <w:proofErr w:type="spellStart"/>
        <w:r w:rsidRPr="008A1BA5">
          <w:rPr>
            <w:rFonts w:hint="eastAsia"/>
            <w:b/>
            <w:bCs/>
          </w:rPr>
          <w:t>해야하나요</w:t>
        </w:r>
        <w:proofErr w:type="spellEnd"/>
        <w:r w:rsidRPr="008A1BA5">
          <w:rPr>
            <w:rFonts w:hint="eastAsia"/>
            <w:b/>
            <w:bCs/>
          </w:rPr>
          <w:t>?</w:t>
        </w:r>
      </w:ins>
    </w:p>
    <w:p w14:paraId="03665AC4" w14:textId="77777777" w:rsidR="00A75A59" w:rsidRDefault="00A75A59" w:rsidP="00A75A59">
      <w:pPr>
        <w:pStyle w:val="a7"/>
        <w:ind w:leftChars="0" w:left="760"/>
        <w:rPr>
          <w:ins w:id="778" w:author="엄제윤" w:date="2021-03-01T15:37:00Z"/>
        </w:rPr>
      </w:pPr>
      <w:proofErr w:type="spellStart"/>
      <w:ins w:id="779" w:author="엄제윤" w:date="2021-03-01T15:37:00Z">
        <w:r>
          <w:rPr>
            <w:rFonts w:hint="eastAsia"/>
          </w:rPr>
          <w:t>군휴학을</w:t>
        </w:r>
        <w:proofErr w:type="spellEnd"/>
        <w:r>
          <w:rPr>
            <w:rFonts w:hint="eastAsia"/>
          </w:rPr>
          <w:t xml:space="preserve"> 하기 위해서는 일반 휴학 또는 </w:t>
        </w:r>
        <w:proofErr w:type="spellStart"/>
        <w:r>
          <w:rPr>
            <w:rFonts w:hint="eastAsia"/>
          </w:rPr>
          <w:t>등록휴학을</w:t>
        </w:r>
        <w:proofErr w:type="spellEnd"/>
        <w:r>
          <w:rPr>
            <w:rFonts w:hint="eastAsia"/>
          </w:rPr>
          <w:t xml:space="preserve"> 신청한 다음 입대 1주일전에 </w:t>
        </w:r>
        <w:proofErr w:type="spellStart"/>
        <w:r>
          <w:rPr>
            <w:rFonts w:hint="eastAsia"/>
          </w:rPr>
          <w:t>군휴학</w:t>
        </w:r>
        <w:proofErr w:type="spellEnd"/>
        <w:r>
          <w:rPr>
            <w:rFonts w:hint="eastAsia"/>
          </w:rPr>
          <w:t xml:space="preserve"> 신청을 </w:t>
        </w:r>
        <w:proofErr w:type="spellStart"/>
        <w:r>
          <w:rPr>
            <w:rFonts w:hint="eastAsia"/>
          </w:rPr>
          <w:t>해야합니다</w:t>
        </w:r>
        <w:proofErr w:type="spellEnd"/>
        <w:r>
          <w:rPr>
            <w:rFonts w:hint="eastAsia"/>
          </w:rPr>
          <w:t>.</w:t>
        </w:r>
        <w:r>
          <w:t xml:space="preserve">  </w:t>
        </w:r>
      </w:ins>
    </w:p>
    <w:p w14:paraId="08B4D278" w14:textId="77777777" w:rsidR="00A75A59" w:rsidRDefault="00A75A59" w:rsidP="00A75A59">
      <w:pPr>
        <w:pStyle w:val="a7"/>
        <w:ind w:leftChars="0" w:left="760"/>
        <w:rPr>
          <w:ins w:id="780" w:author="엄제윤" w:date="2021-03-01T15:37:00Z"/>
        </w:rPr>
      </w:pPr>
    </w:p>
    <w:p w14:paraId="1BFB0117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781" w:author="엄제윤" w:date="2021-03-01T15:37:00Z"/>
          <w:b/>
          <w:bCs/>
        </w:rPr>
      </w:pPr>
      <w:ins w:id="782" w:author="엄제윤" w:date="2021-03-01T15:37:00Z">
        <w:r w:rsidRPr="008A1BA5">
          <w:rPr>
            <w:rFonts w:hint="eastAsia"/>
            <w:b/>
            <w:bCs/>
          </w:rPr>
          <w:t xml:space="preserve">복학신청은 어떻게 </w:t>
        </w:r>
        <w:proofErr w:type="spellStart"/>
        <w:r w:rsidRPr="008A1BA5">
          <w:rPr>
            <w:rFonts w:hint="eastAsia"/>
            <w:b/>
            <w:bCs/>
          </w:rPr>
          <w:t>해야하나요</w:t>
        </w:r>
        <w:proofErr w:type="spellEnd"/>
        <w:r w:rsidRPr="008A1BA5">
          <w:rPr>
            <w:rFonts w:hint="eastAsia"/>
            <w:b/>
            <w:bCs/>
          </w:rPr>
          <w:t>?</w:t>
        </w:r>
      </w:ins>
    </w:p>
    <w:p w14:paraId="07658B60" w14:textId="77777777" w:rsidR="00A75A59" w:rsidRDefault="00A75A59" w:rsidP="00A75A59">
      <w:pPr>
        <w:ind w:left="760"/>
        <w:rPr>
          <w:ins w:id="783" w:author="엄제윤" w:date="2021-03-01T15:37:00Z"/>
        </w:rPr>
      </w:pPr>
      <w:ins w:id="784" w:author="엄제윤" w:date="2021-03-01T15:37:00Z">
        <w:r>
          <w:rPr>
            <w:rFonts w:hint="eastAsia"/>
          </w:rPr>
          <w:t xml:space="preserve">복학기간동안 </w:t>
        </w:r>
        <w:r w:rsidRPr="000F7E76">
          <w:rPr>
            <w:rFonts w:hint="eastAsia"/>
          </w:rPr>
          <w:t>통합정보시스템</w:t>
        </w:r>
        <w:r w:rsidRPr="000F7E76">
          <w:t xml:space="preserve"> 들어가서 연락처수정 후 학사 →학적 →학적변동관리 → 복학신청 →신청을 누</w:t>
        </w:r>
        <w:r>
          <w:rPr>
            <w:rFonts w:hint="eastAsia"/>
          </w:rPr>
          <w:t>르면 가능합니다.</w:t>
        </w:r>
      </w:ins>
    </w:p>
    <w:p w14:paraId="5DA0A84E" w14:textId="77777777" w:rsidR="00A75A59" w:rsidRDefault="00A75A59" w:rsidP="00A75A59">
      <w:pPr>
        <w:ind w:left="760"/>
        <w:rPr>
          <w:ins w:id="785" w:author="엄제윤" w:date="2021-03-01T15:37:00Z"/>
        </w:rPr>
      </w:pPr>
    </w:p>
    <w:p w14:paraId="7765AEA5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786" w:author="엄제윤" w:date="2021-03-01T15:37:00Z"/>
          <w:b/>
          <w:bCs/>
        </w:rPr>
      </w:pPr>
      <w:ins w:id="787" w:author="엄제윤" w:date="2021-03-01T15:37:00Z">
        <w:r w:rsidRPr="008A1BA5">
          <w:rPr>
            <w:rFonts w:hint="eastAsia"/>
            <w:b/>
            <w:bCs/>
          </w:rPr>
          <w:t xml:space="preserve">학기단위로 하고 휴학이 </w:t>
        </w:r>
        <w:proofErr w:type="gramStart"/>
        <w:r w:rsidRPr="008A1BA5">
          <w:rPr>
            <w:rFonts w:hint="eastAsia"/>
            <w:b/>
            <w:bCs/>
          </w:rPr>
          <w:t xml:space="preserve">가능한가요 </w:t>
        </w:r>
        <w:r w:rsidRPr="008A1BA5">
          <w:rPr>
            <w:b/>
            <w:bCs/>
          </w:rPr>
          <w:t>?</w:t>
        </w:r>
        <w:proofErr w:type="gramEnd"/>
      </w:ins>
    </w:p>
    <w:p w14:paraId="12E9E8E1" w14:textId="77777777" w:rsidR="00A75A59" w:rsidRDefault="00A75A59" w:rsidP="00A75A59">
      <w:pPr>
        <w:pStyle w:val="a7"/>
        <w:ind w:leftChars="0" w:left="760"/>
        <w:rPr>
          <w:ins w:id="788" w:author="엄제윤" w:date="2021-03-01T15:37:00Z"/>
        </w:rPr>
      </w:pPr>
      <w:ins w:id="789" w:author="엄제윤" w:date="2021-03-01T15:37:00Z">
        <w:r>
          <w:rPr>
            <w:rFonts w:hint="eastAsia"/>
          </w:rPr>
          <w:t>아니요</w:t>
        </w:r>
        <w:r>
          <w:t xml:space="preserve"> </w:t>
        </w:r>
        <w:r>
          <w:rPr>
            <w:rFonts w:hint="eastAsia"/>
          </w:rPr>
          <w:t>불가능합니다.</w:t>
        </w:r>
        <w:r>
          <w:t xml:space="preserve"> ITM </w:t>
        </w:r>
        <w:r>
          <w:rPr>
            <w:rFonts w:hint="eastAsia"/>
          </w:rPr>
          <w:t xml:space="preserve">학과 특성상 레벨 순서대로 이수를 </w:t>
        </w:r>
        <w:proofErr w:type="spellStart"/>
        <w:r>
          <w:rPr>
            <w:rFonts w:hint="eastAsia"/>
          </w:rPr>
          <w:t>해야하는데</w:t>
        </w:r>
        <w:proofErr w:type="spellEnd"/>
        <w:r>
          <w:rPr>
            <w:rFonts w:hint="eastAsia"/>
          </w:rPr>
          <w:t xml:space="preserve"> 학기 단위로 휴학할 시 레벨에 해당되는 과목들이 개설이 안되기에 학기 </w:t>
        </w:r>
        <w:proofErr w:type="spellStart"/>
        <w:r>
          <w:rPr>
            <w:rFonts w:hint="eastAsia"/>
          </w:rPr>
          <w:t>단위말고</w:t>
        </w:r>
        <w:proofErr w:type="spellEnd"/>
        <w:r>
          <w:rPr>
            <w:rFonts w:hint="eastAsia"/>
          </w:rPr>
          <w:t xml:space="preserve"> 학년 단위로 휴학이 가능 합니다.</w:t>
        </w:r>
        <w:r>
          <w:t xml:space="preserve"> </w:t>
        </w:r>
      </w:ins>
    </w:p>
    <w:p w14:paraId="3297B9CF" w14:textId="77777777" w:rsidR="00A75A59" w:rsidRPr="008A1BA5" w:rsidRDefault="00A75A59" w:rsidP="00A75A59">
      <w:pPr>
        <w:pStyle w:val="a7"/>
        <w:ind w:leftChars="0" w:left="760"/>
        <w:rPr>
          <w:ins w:id="790" w:author="엄제윤" w:date="2021-03-01T15:37:00Z"/>
          <w:b/>
          <w:bCs/>
        </w:rPr>
      </w:pPr>
    </w:p>
    <w:p w14:paraId="01C00B47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791" w:author="엄제윤" w:date="2021-03-01T15:37:00Z"/>
          <w:b/>
          <w:bCs/>
        </w:rPr>
      </w:pPr>
      <w:ins w:id="792" w:author="엄제윤" w:date="2021-03-01T15:37:00Z">
        <w:r w:rsidRPr="008A1BA5">
          <w:rPr>
            <w:rFonts w:hint="eastAsia"/>
            <w:b/>
            <w:bCs/>
          </w:rPr>
          <w:lastRenderedPageBreak/>
          <w:t>최대 휴학 가능 기간이 어떻게 되나요?</w:t>
        </w:r>
      </w:ins>
    </w:p>
    <w:p w14:paraId="3F7D4470" w14:textId="77777777" w:rsidR="00A75A59" w:rsidRDefault="00A75A59" w:rsidP="00A75A59">
      <w:pPr>
        <w:ind w:left="760"/>
        <w:rPr>
          <w:ins w:id="793" w:author="엄제윤" w:date="2021-03-01T15:37:00Z"/>
        </w:rPr>
      </w:pPr>
      <w:proofErr w:type="spellStart"/>
      <w:ins w:id="794" w:author="엄제윤" w:date="2021-03-01T15:37:00Z">
        <w:r>
          <w:rPr>
            <w:rFonts w:hint="eastAsia"/>
          </w:rPr>
          <w:t>군휴학</w:t>
        </w:r>
        <w:proofErr w:type="spellEnd"/>
        <w:r>
          <w:rPr>
            <w:rFonts w:hint="eastAsia"/>
          </w:rPr>
          <w:t xml:space="preserve"> 같은 특수한 경우는 언제든지 허용이 되지만 일반 휴학일 경우 최대 </w:t>
        </w:r>
        <w:r>
          <w:t>3</w:t>
        </w:r>
        <w:r>
          <w:rPr>
            <w:rFonts w:hint="eastAsia"/>
          </w:rPr>
          <w:t>년으로 가능합니다.</w:t>
        </w:r>
      </w:ins>
    </w:p>
    <w:p w14:paraId="43B74585" w14:textId="77777777" w:rsidR="00A75A59" w:rsidRDefault="00A75A59" w:rsidP="00A75A59">
      <w:pPr>
        <w:ind w:left="760"/>
        <w:rPr>
          <w:ins w:id="795" w:author="엄제윤" w:date="2021-03-01T15:37:00Z"/>
        </w:rPr>
      </w:pPr>
    </w:p>
    <w:p w14:paraId="68F2DF13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796" w:author="엄제윤" w:date="2021-03-01T15:37:00Z"/>
          <w:b/>
          <w:bCs/>
        </w:rPr>
      </w:pPr>
      <w:proofErr w:type="spellStart"/>
      <w:ins w:id="797" w:author="엄제윤" w:date="2021-03-01T15:37:00Z">
        <w:r w:rsidRPr="008A1BA5">
          <w:rPr>
            <w:rFonts w:hint="eastAsia"/>
            <w:b/>
            <w:bCs/>
          </w:rPr>
          <w:t>등록휴학은</w:t>
        </w:r>
        <w:proofErr w:type="spellEnd"/>
        <w:r w:rsidRPr="008A1BA5">
          <w:rPr>
            <w:rFonts w:hint="eastAsia"/>
            <w:b/>
            <w:bCs/>
          </w:rPr>
          <w:t xml:space="preserve"> 어떻게 </w:t>
        </w:r>
        <w:proofErr w:type="spellStart"/>
        <w:proofErr w:type="gramStart"/>
        <w:r w:rsidRPr="008A1BA5">
          <w:rPr>
            <w:rFonts w:hint="eastAsia"/>
            <w:b/>
            <w:bCs/>
          </w:rPr>
          <w:t>하는건가요</w:t>
        </w:r>
        <w:proofErr w:type="spellEnd"/>
        <w:r w:rsidRPr="008A1BA5">
          <w:rPr>
            <w:rFonts w:hint="eastAsia"/>
            <w:b/>
            <w:bCs/>
          </w:rPr>
          <w:t xml:space="preserve"> </w:t>
        </w:r>
        <w:r w:rsidRPr="008A1BA5">
          <w:rPr>
            <w:b/>
            <w:bCs/>
          </w:rPr>
          <w:t>?</w:t>
        </w:r>
        <w:proofErr w:type="gramEnd"/>
      </w:ins>
    </w:p>
    <w:p w14:paraId="4864BAFC" w14:textId="77777777" w:rsidR="00A75A59" w:rsidRDefault="00A75A59" w:rsidP="00A75A59">
      <w:pPr>
        <w:pStyle w:val="large"/>
        <w:wordWrap w:val="0"/>
        <w:spacing w:before="0" w:beforeAutospacing="0" w:after="0" w:afterAutospacing="0" w:line="300" w:lineRule="atLeast"/>
        <w:ind w:left="800"/>
        <w:rPr>
          <w:ins w:id="798" w:author="엄제윤" w:date="2021-03-01T15:37:00Z"/>
          <w:rFonts w:ascii="맑은 고딕" w:eastAsia="맑은 고딕" w:hAnsi="맑은 고딕"/>
          <w:color w:val="444444"/>
          <w:spacing w:val="-8"/>
          <w:sz w:val="21"/>
          <w:szCs w:val="21"/>
        </w:rPr>
      </w:pPr>
      <w:ins w:id="799" w:author="엄제윤" w:date="2021-03-01T15:37:00Z">
        <w:r>
          <w:rPr>
            <w:rFonts w:ascii="맑은 고딕" w:eastAsia="맑은 고딕" w:hAnsi="맑은 고딕" w:hint="eastAsia"/>
            <w:color w:val="444444"/>
            <w:spacing w:val="-8"/>
            <w:sz w:val="21"/>
            <w:szCs w:val="21"/>
          </w:rPr>
          <w:t>기존처럼 수강신청날 수강신청을 합니다.</w:t>
        </w:r>
        <w:r>
          <w:rPr>
            <w:rFonts w:ascii="맑은 고딕" w:eastAsia="맑은 고딕" w:hAnsi="맑은 고딕"/>
            <w:color w:val="444444"/>
            <w:spacing w:val="-8"/>
            <w:sz w:val="21"/>
            <w:szCs w:val="21"/>
          </w:rPr>
          <w:t xml:space="preserve"> </w:t>
        </w:r>
        <w:r>
          <w:rPr>
            <w:rFonts w:ascii="맑은 고딕" w:eastAsia="맑은 고딕" w:hAnsi="맑은 고딕" w:hint="eastAsia"/>
            <w:color w:val="444444"/>
            <w:spacing w:val="-8"/>
            <w:sz w:val="21"/>
            <w:szCs w:val="21"/>
          </w:rPr>
          <w:t>그런 뒤,</w:t>
        </w:r>
        <w:r>
          <w:rPr>
            <w:rFonts w:ascii="맑은 고딕" w:eastAsia="맑은 고딕" w:hAnsi="맑은 고딕"/>
            <w:color w:val="444444"/>
            <w:spacing w:val="-8"/>
            <w:sz w:val="21"/>
            <w:szCs w:val="21"/>
          </w:rPr>
          <w:t xml:space="preserve"> </w:t>
        </w:r>
        <w:proofErr w:type="spellStart"/>
        <w:r>
          <w:rPr>
            <w:rFonts w:ascii="맑은 고딕" w:eastAsia="맑은 고딕" w:hAnsi="맑은 고딕" w:hint="eastAsia"/>
            <w:color w:val="444444"/>
            <w:spacing w:val="-8"/>
            <w:sz w:val="21"/>
            <w:szCs w:val="21"/>
          </w:rPr>
          <w:t>등록날</w:t>
        </w:r>
        <w:proofErr w:type="spellEnd"/>
        <w:r>
          <w:rPr>
            <w:rFonts w:ascii="맑은 고딕" w:eastAsia="맑은 고딕" w:hAnsi="맑은 고딕" w:hint="eastAsia"/>
            <w:color w:val="444444"/>
            <w:spacing w:val="-8"/>
            <w:sz w:val="21"/>
            <w:szCs w:val="21"/>
          </w:rPr>
          <w:t xml:space="preserve"> 국가 장학금</w:t>
        </w:r>
        <w:r>
          <w:rPr>
            <w:rFonts w:ascii="맑은 고딕" w:eastAsia="맑은 고딕" w:hAnsi="맑은 고딕"/>
            <w:color w:val="444444"/>
            <w:spacing w:val="-8"/>
            <w:sz w:val="21"/>
            <w:szCs w:val="21"/>
          </w:rPr>
          <w:t xml:space="preserve">, </w:t>
        </w:r>
        <w:r>
          <w:rPr>
            <w:rFonts w:ascii="맑은 고딕" w:eastAsia="맑은 고딕" w:hAnsi="맑은 고딕" w:hint="eastAsia"/>
            <w:color w:val="444444"/>
            <w:spacing w:val="-8"/>
            <w:sz w:val="21"/>
            <w:szCs w:val="21"/>
          </w:rPr>
          <w:t>학과 장학금 등 감면해준 금액 빼고 등록금을 납부한 뒤 앞선 방법처럼 휴학 신청을 하면 됩니다.</w:t>
        </w:r>
        <w:r>
          <w:rPr>
            <w:rFonts w:ascii="맑은 고딕" w:eastAsia="맑은 고딕" w:hAnsi="맑은 고딕"/>
            <w:color w:val="444444"/>
            <w:spacing w:val="-8"/>
            <w:sz w:val="21"/>
            <w:szCs w:val="21"/>
          </w:rPr>
          <w:t xml:space="preserve"> </w:t>
        </w:r>
        <w:r w:rsidRPr="00BC234B">
          <w:rPr>
            <w:rFonts w:ascii="맑은 고딕" w:eastAsia="맑은 고딕" w:hAnsi="맑은 고딕"/>
            <w:color w:val="444444"/>
            <w:spacing w:val="-8"/>
            <w:sz w:val="21"/>
            <w:szCs w:val="21"/>
          </w:rPr>
          <w:t>장학생으로 선정된 학생</w:t>
        </w:r>
        <w:r>
          <w:rPr>
            <w:rFonts w:ascii="맑은 고딕" w:eastAsia="맑은 고딕" w:hAnsi="맑은 고딕" w:hint="eastAsia"/>
            <w:color w:val="444444"/>
            <w:spacing w:val="-8"/>
            <w:sz w:val="21"/>
            <w:szCs w:val="21"/>
          </w:rPr>
          <w:t>이 휴학할 경우,</w:t>
        </w:r>
        <w:r w:rsidRPr="00BC234B">
          <w:rPr>
            <w:rFonts w:ascii="맑은 고딕" w:eastAsia="맑은 고딕" w:hAnsi="맑은 고딕"/>
            <w:color w:val="444444"/>
            <w:spacing w:val="-8"/>
            <w:sz w:val="21"/>
            <w:szCs w:val="21"/>
          </w:rPr>
          <w:t xml:space="preserve"> 반드시 등록처리를 해야 장학 수혜를 받을 수 있습니다.</w:t>
        </w:r>
        <w:r>
          <w:rPr>
            <w:rFonts w:ascii="맑은 고딕" w:eastAsia="맑은 고딕" w:hAnsi="맑은 고딕" w:hint="eastAsia"/>
            <w:color w:val="444444"/>
            <w:spacing w:val="-8"/>
            <w:sz w:val="21"/>
            <w:szCs w:val="21"/>
          </w:rPr>
          <w:br/>
        </w:r>
      </w:ins>
    </w:p>
    <w:p w14:paraId="5B6642A4" w14:textId="77777777" w:rsidR="00A75A59" w:rsidRDefault="00A75A59" w:rsidP="00A75A59">
      <w:pPr>
        <w:ind w:left="760"/>
        <w:rPr>
          <w:ins w:id="800" w:author="엄제윤" w:date="2021-03-01T15:37:00Z"/>
        </w:rPr>
      </w:pPr>
    </w:p>
    <w:p w14:paraId="7D177966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801" w:author="엄제윤" w:date="2021-03-01T15:37:00Z"/>
          <w:b/>
          <w:bCs/>
        </w:rPr>
      </w:pPr>
      <w:ins w:id="802" w:author="엄제윤" w:date="2021-03-01T15:37:00Z">
        <w:r w:rsidRPr="008A1BA5">
          <w:rPr>
            <w:rFonts w:hint="eastAsia"/>
            <w:b/>
            <w:bCs/>
          </w:rPr>
          <w:t xml:space="preserve">자격증 장학금/어학 장학금은 휴학 시기에 </w:t>
        </w:r>
        <w:proofErr w:type="spellStart"/>
        <w:r w:rsidRPr="008A1BA5">
          <w:rPr>
            <w:rFonts w:hint="eastAsia"/>
            <w:b/>
            <w:bCs/>
          </w:rPr>
          <w:t>딴건</w:t>
        </w:r>
        <w:proofErr w:type="spellEnd"/>
        <w:r w:rsidRPr="008A1BA5">
          <w:rPr>
            <w:rFonts w:hint="eastAsia"/>
            <w:b/>
            <w:bCs/>
          </w:rPr>
          <w:t xml:space="preserve"> 인정이 안되나요</w:t>
        </w:r>
        <w:r w:rsidRPr="008A1BA5">
          <w:rPr>
            <w:b/>
            <w:bCs/>
          </w:rPr>
          <w:t xml:space="preserve">? </w:t>
        </w:r>
      </w:ins>
    </w:p>
    <w:p w14:paraId="08992682" w14:textId="77777777" w:rsidR="00A75A59" w:rsidRDefault="00A75A59" w:rsidP="00A75A59">
      <w:pPr>
        <w:pStyle w:val="a7"/>
        <w:ind w:leftChars="0" w:left="760"/>
        <w:rPr>
          <w:ins w:id="803" w:author="엄제윤" w:date="2021-03-01T15:37:00Z"/>
        </w:rPr>
      </w:pPr>
      <w:ins w:id="804" w:author="엄제윤" w:date="2021-03-01T15:37:00Z">
        <w:r>
          <w:rPr>
            <w:rFonts w:hint="eastAsia"/>
          </w:rPr>
          <w:t>네. 인정이 안됩니다.</w:t>
        </w:r>
        <w:r>
          <w:t xml:space="preserve"> </w:t>
        </w:r>
        <w:r>
          <w:rPr>
            <w:rFonts w:hint="eastAsia"/>
          </w:rPr>
          <w:t>재학 도중에 신청해야 지원금 지원이 가능합니다.</w:t>
        </w:r>
      </w:ins>
    </w:p>
    <w:p w14:paraId="766704CB" w14:textId="77777777" w:rsidR="00A75A59" w:rsidRDefault="00A75A59" w:rsidP="00A75A59">
      <w:pPr>
        <w:pStyle w:val="a7"/>
        <w:ind w:leftChars="0" w:left="760"/>
        <w:rPr>
          <w:ins w:id="805" w:author="엄제윤" w:date="2021-03-01T15:37:00Z"/>
        </w:rPr>
      </w:pPr>
    </w:p>
    <w:p w14:paraId="692FC918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806" w:author="엄제윤" w:date="2021-03-01T15:37:00Z"/>
          <w:b/>
          <w:bCs/>
        </w:rPr>
      </w:pPr>
      <w:ins w:id="807" w:author="엄제윤" w:date="2021-03-01T15:37:00Z">
        <w:r w:rsidRPr="008A1BA5">
          <w:rPr>
            <w:rFonts w:hint="eastAsia"/>
            <w:b/>
            <w:bCs/>
          </w:rPr>
          <w:t>I</w:t>
        </w:r>
        <w:r w:rsidRPr="008A1BA5">
          <w:rPr>
            <w:b/>
            <w:bCs/>
          </w:rPr>
          <w:t xml:space="preserve">TM </w:t>
        </w:r>
        <w:r w:rsidRPr="008A1BA5">
          <w:rPr>
            <w:rFonts w:hint="eastAsia"/>
            <w:b/>
            <w:bCs/>
          </w:rPr>
          <w:t>전과 기준이 어떻게 되는지</w:t>
        </w:r>
      </w:ins>
    </w:p>
    <w:p w14:paraId="6942868B" w14:textId="77777777" w:rsidR="00A75A59" w:rsidRDefault="00A75A59" w:rsidP="00A75A59">
      <w:pPr>
        <w:ind w:left="760"/>
        <w:rPr>
          <w:ins w:id="808" w:author="엄제윤" w:date="2021-03-01T15:37:00Z"/>
        </w:rPr>
      </w:pPr>
      <w:ins w:id="809" w:author="엄제윤" w:date="2021-03-01T15:37:00Z">
        <w:r>
          <w:rPr>
            <w:rFonts w:hint="eastAsia"/>
          </w:rPr>
          <w:t xml:space="preserve">다른 학과로 전과하고 싶은 경우 최소 </w:t>
        </w:r>
        <w:r>
          <w:t>35</w:t>
        </w:r>
        <w:r>
          <w:rPr>
            <w:rFonts w:hint="eastAsia"/>
          </w:rPr>
          <w:t>학점 이상을 이수한 학생만 전과가 가능합니다. 각 학과마다 티오가 날 경우 학점,</w:t>
        </w:r>
        <w:r>
          <w:t xml:space="preserve"> </w:t>
        </w:r>
        <w:r>
          <w:rPr>
            <w:rFonts w:hint="eastAsia"/>
          </w:rPr>
          <w:t>면접 등 여러 선발 조건을 통해 전과 가능여부가 결정됩니다.</w:t>
        </w:r>
      </w:ins>
    </w:p>
    <w:p w14:paraId="383060C2" w14:textId="77777777" w:rsidR="00A75A59" w:rsidRDefault="00A75A59" w:rsidP="00A75A59">
      <w:pPr>
        <w:rPr>
          <w:ins w:id="810" w:author="엄제윤" w:date="2021-03-01T15:37:00Z"/>
        </w:rPr>
      </w:pPr>
    </w:p>
    <w:p w14:paraId="32FCB949" w14:textId="77777777" w:rsidR="00A75A59" w:rsidRPr="008A1BA5" w:rsidRDefault="00A75A59" w:rsidP="00A75A59">
      <w:pPr>
        <w:rPr>
          <w:ins w:id="811" w:author="엄제윤" w:date="2021-03-01T15:37:00Z"/>
          <w:sz w:val="30"/>
          <w:szCs w:val="30"/>
        </w:rPr>
      </w:pPr>
      <w:ins w:id="812" w:author="엄제윤" w:date="2021-03-01T15:37:00Z">
        <w:r w:rsidRPr="008A1BA5">
          <w:rPr>
            <w:rFonts w:hint="eastAsia"/>
            <w:sz w:val="30"/>
            <w:szCs w:val="30"/>
          </w:rPr>
          <w:t>교환학생</w:t>
        </w:r>
      </w:ins>
    </w:p>
    <w:p w14:paraId="245CF1F3" w14:textId="77777777" w:rsidR="00A75A59" w:rsidRDefault="00A75A59" w:rsidP="00A75A59">
      <w:pPr>
        <w:pStyle w:val="a7"/>
        <w:numPr>
          <w:ilvl w:val="0"/>
          <w:numId w:val="5"/>
        </w:numPr>
        <w:ind w:leftChars="0"/>
        <w:rPr>
          <w:ins w:id="813" w:author="엄제윤" w:date="2021-03-01T15:37:00Z"/>
          <w:b/>
          <w:bCs/>
        </w:rPr>
      </w:pPr>
      <w:ins w:id="814" w:author="엄제윤" w:date="2021-03-01T15:37:00Z">
        <w:r w:rsidRPr="008A1BA5">
          <w:rPr>
            <w:rFonts w:hint="eastAsia"/>
            <w:b/>
            <w:bCs/>
          </w:rPr>
          <w:t xml:space="preserve">선배들이 </w:t>
        </w:r>
        <w:proofErr w:type="spellStart"/>
        <w:r w:rsidRPr="008A1BA5">
          <w:rPr>
            <w:rFonts w:hint="eastAsia"/>
            <w:b/>
            <w:bCs/>
          </w:rPr>
          <w:t>어느나라</w:t>
        </w:r>
        <w:proofErr w:type="spellEnd"/>
        <w:r w:rsidRPr="008A1BA5">
          <w:rPr>
            <w:rFonts w:hint="eastAsia"/>
            <w:b/>
            <w:bCs/>
          </w:rPr>
          <w:t>/대학으로 교환학생을 갔는지</w:t>
        </w:r>
      </w:ins>
    </w:p>
    <w:p w14:paraId="1CBAB53F" w14:textId="77777777" w:rsidR="00A75A59" w:rsidRPr="008A1BA5" w:rsidRDefault="00A75A59" w:rsidP="00A75A59">
      <w:pPr>
        <w:pStyle w:val="a7"/>
        <w:ind w:leftChars="0" w:left="760"/>
        <w:rPr>
          <w:ins w:id="815" w:author="엄제윤" w:date="2021-03-01T15:37:00Z"/>
          <w:b/>
          <w:bCs/>
        </w:rPr>
      </w:pPr>
    </w:p>
    <w:p w14:paraId="41C7EDAE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816" w:author="엄제윤" w:date="2021-03-01T15:37:00Z"/>
          <w:b/>
          <w:bCs/>
        </w:rPr>
      </w:pPr>
      <w:ins w:id="817" w:author="엄제윤" w:date="2021-03-01T15:37:00Z">
        <w:r w:rsidRPr="008A1BA5">
          <w:rPr>
            <w:rFonts w:hint="eastAsia"/>
            <w:b/>
            <w:bCs/>
          </w:rPr>
          <w:t xml:space="preserve">과 내의 글로벌 프로그램엔 어떤 것이 </w:t>
        </w:r>
        <w:proofErr w:type="gramStart"/>
        <w:r w:rsidRPr="008A1BA5">
          <w:rPr>
            <w:rFonts w:hint="eastAsia"/>
            <w:b/>
            <w:bCs/>
          </w:rPr>
          <w:t xml:space="preserve">있는지 </w:t>
        </w:r>
        <w:r w:rsidRPr="008A1BA5">
          <w:rPr>
            <w:b/>
            <w:bCs/>
          </w:rPr>
          <w:t>,</w:t>
        </w:r>
        <w:proofErr w:type="gramEnd"/>
        <w:r w:rsidRPr="008A1BA5">
          <w:rPr>
            <w:b/>
            <w:bCs/>
          </w:rPr>
          <w:t xml:space="preserve"> </w:t>
        </w:r>
        <w:r w:rsidRPr="008A1BA5">
          <w:rPr>
            <w:rFonts w:hint="eastAsia"/>
            <w:b/>
            <w:bCs/>
          </w:rPr>
          <w:t xml:space="preserve">지원금액 </w:t>
        </w:r>
      </w:ins>
    </w:p>
    <w:p w14:paraId="2DF6041A" w14:textId="77777777" w:rsidR="00A75A59" w:rsidRDefault="00A75A59" w:rsidP="00A75A59">
      <w:pPr>
        <w:pStyle w:val="a7"/>
        <w:ind w:leftChars="0" w:left="760"/>
        <w:rPr>
          <w:ins w:id="818" w:author="엄제윤" w:date="2021-03-01T15:37:00Z"/>
        </w:rPr>
      </w:pPr>
      <w:ins w:id="819" w:author="엄제윤" w:date="2021-03-01T15:37:00Z">
        <w:r>
          <w:rPr>
            <w:rFonts w:hint="eastAsia"/>
          </w:rPr>
          <w:t xml:space="preserve">학과 내에서 진행하는 교환학생은 </w:t>
        </w:r>
        <w:r w:rsidRPr="009C4C4B">
          <w:rPr>
            <w:rFonts w:hint="eastAsia"/>
          </w:rPr>
          <w:t>해외</w:t>
        </w:r>
        <w:r w:rsidRPr="009C4C4B">
          <w:t xml:space="preserve"> 대학에서 제공하는 연수프로그램 참여를 지원하는 2019년에 신설된 프로그램으로 세계 각국의 학생들과 함께 단기 연구 개발 프로젝트를 수행하는 프로그램입니다.</w:t>
        </w:r>
        <w:r>
          <w:t xml:space="preserve"> 19</w:t>
        </w:r>
        <w:r>
          <w:rPr>
            <w:rFonts w:hint="eastAsia"/>
          </w:rPr>
          <w:t xml:space="preserve">년도에는 </w:t>
        </w:r>
        <w:r w:rsidRPr="009C4C4B">
          <w:rPr>
            <w:rFonts w:hint="eastAsia"/>
          </w:rPr>
          <w:t>네덜란드</w:t>
        </w:r>
        <w:r w:rsidRPr="009C4C4B">
          <w:t xml:space="preserve"> 암스테르담 공과대학</w:t>
        </w:r>
        <w:r>
          <w:rPr>
            <w:rFonts w:hint="eastAsia"/>
          </w:rPr>
          <w:t>,</w:t>
        </w:r>
        <w:r w:rsidRPr="009C4C4B">
          <w:t xml:space="preserve"> 핀란드 </w:t>
        </w:r>
        <w:proofErr w:type="spellStart"/>
        <w:r w:rsidRPr="009C4C4B">
          <w:t>메트로폴리아</w:t>
        </w:r>
        <w:proofErr w:type="spellEnd"/>
        <w:r w:rsidRPr="009C4C4B">
          <w:t xml:space="preserve"> 대학</w:t>
        </w:r>
        <w:r>
          <w:rPr>
            <w:rFonts w:hint="eastAsia"/>
          </w:rPr>
          <w:t xml:space="preserve">과 협력하여 연수 프로그램을 </w:t>
        </w:r>
        <w:proofErr w:type="spellStart"/>
        <w:r>
          <w:rPr>
            <w:rFonts w:hint="eastAsia"/>
          </w:rPr>
          <w:t>진행했었습니다</w:t>
        </w:r>
        <w:proofErr w:type="spellEnd"/>
        <w:r>
          <w:rPr>
            <w:rFonts w:hint="eastAsia"/>
          </w:rPr>
          <w:t>.</w:t>
        </w:r>
      </w:ins>
    </w:p>
    <w:p w14:paraId="520835C2" w14:textId="77777777" w:rsidR="00A75A59" w:rsidRDefault="00A75A59" w:rsidP="00A75A59">
      <w:pPr>
        <w:rPr>
          <w:ins w:id="820" w:author="엄제윤" w:date="2021-03-01T15:37:00Z"/>
        </w:rPr>
      </w:pPr>
    </w:p>
    <w:p w14:paraId="200324ED" w14:textId="77777777" w:rsidR="00A75A59" w:rsidRPr="008A1BA5" w:rsidRDefault="00A75A59" w:rsidP="00A75A59">
      <w:pPr>
        <w:rPr>
          <w:ins w:id="821" w:author="엄제윤" w:date="2021-03-01T15:37:00Z"/>
          <w:sz w:val="30"/>
          <w:szCs w:val="30"/>
        </w:rPr>
      </w:pPr>
      <w:ins w:id="822" w:author="엄제윤" w:date="2021-03-01T15:37:00Z">
        <w:r w:rsidRPr="008A1BA5">
          <w:rPr>
            <w:rFonts w:hint="eastAsia"/>
            <w:sz w:val="30"/>
            <w:szCs w:val="30"/>
          </w:rPr>
          <w:t>I</w:t>
        </w:r>
        <w:r w:rsidRPr="008A1BA5">
          <w:rPr>
            <w:sz w:val="30"/>
            <w:szCs w:val="30"/>
          </w:rPr>
          <w:t xml:space="preserve">ELTS </w:t>
        </w:r>
      </w:ins>
    </w:p>
    <w:p w14:paraId="33AC5C95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823" w:author="엄제윤" w:date="2021-03-01T15:37:00Z"/>
          <w:b/>
          <w:bCs/>
        </w:rPr>
      </w:pPr>
      <w:ins w:id="824" w:author="엄제윤" w:date="2021-03-01T15:37:00Z">
        <w:r w:rsidRPr="008A1BA5">
          <w:rPr>
            <w:rFonts w:hint="eastAsia"/>
            <w:b/>
            <w:bCs/>
          </w:rPr>
          <w:lastRenderedPageBreak/>
          <w:t xml:space="preserve">간략한 </w:t>
        </w:r>
        <w:proofErr w:type="gramStart"/>
        <w:r w:rsidRPr="008A1BA5">
          <w:rPr>
            <w:rFonts w:hint="eastAsia"/>
            <w:b/>
            <w:bCs/>
          </w:rPr>
          <w:t xml:space="preserve">소개 </w:t>
        </w:r>
        <w:r w:rsidRPr="008A1BA5">
          <w:rPr>
            <w:b/>
            <w:bCs/>
          </w:rPr>
          <w:t>,</w:t>
        </w:r>
        <w:proofErr w:type="gramEnd"/>
        <w:r w:rsidRPr="008A1BA5">
          <w:rPr>
            <w:b/>
            <w:bCs/>
          </w:rPr>
          <w:t xml:space="preserve"> </w:t>
        </w:r>
        <w:proofErr w:type="spellStart"/>
        <w:r w:rsidRPr="008A1BA5">
          <w:rPr>
            <w:rFonts w:hint="eastAsia"/>
            <w:b/>
            <w:bCs/>
          </w:rPr>
          <w:t>따야하는</w:t>
        </w:r>
        <w:proofErr w:type="spellEnd"/>
        <w:r w:rsidRPr="008A1BA5">
          <w:rPr>
            <w:rFonts w:hint="eastAsia"/>
            <w:b/>
            <w:bCs/>
          </w:rPr>
          <w:t xml:space="preserve"> 이유</w:t>
        </w:r>
      </w:ins>
    </w:p>
    <w:p w14:paraId="76689AB7" w14:textId="77777777" w:rsidR="00A75A59" w:rsidRDefault="00A75A59" w:rsidP="00A75A59">
      <w:pPr>
        <w:pStyle w:val="a7"/>
        <w:ind w:leftChars="0" w:left="760"/>
        <w:rPr>
          <w:ins w:id="825" w:author="엄제윤" w:date="2021-03-01T15:37:00Z"/>
        </w:rPr>
      </w:pPr>
      <w:proofErr w:type="spellStart"/>
      <w:ins w:id="826" w:author="엄제윤" w:date="2021-03-01T15:37:00Z">
        <w:r>
          <w:rPr>
            <w:rFonts w:hint="eastAsia"/>
          </w:rPr>
          <w:t>아이엘츠란</w:t>
        </w:r>
        <w:proofErr w:type="spellEnd"/>
        <w:r>
          <w:rPr>
            <w:rFonts w:hint="eastAsia"/>
          </w:rPr>
          <w:t xml:space="preserve"> </w:t>
        </w:r>
        <w:proofErr w:type="spellStart"/>
        <w:r>
          <w:rPr>
            <w:rFonts w:hint="eastAsia"/>
          </w:rPr>
          <w:t>캠브릿지</w:t>
        </w:r>
        <w:proofErr w:type="spellEnd"/>
        <w:r>
          <w:rPr>
            <w:rFonts w:hint="eastAsia"/>
          </w:rPr>
          <w:t xml:space="preserve"> </w:t>
        </w:r>
        <w:r>
          <w:t>ESOL</w:t>
        </w:r>
        <w:r>
          <w:rPr>
            <w:rFonts w:hint="eastAsia"/>
          </w:rPr>
          <w:t>과 영국문화원,</w:t>
        </w:r>
        <w:r>
          <w:t xml:space="preserve"> </w:t>
        </w:r>
        <w:r>
          <w:rPr>
            <w:rFonts w:hint="eastAsia"/>
          </w:rPr>
          <w:t xml:space="preserve">호주 </w:t>
        </w:r>
        <w:r>
          <w:t>IDP</w:t>
        </w:r>
        <w:r>
          <w:rPr>
            <w:rFonts w:hint="eastAsia"/>
          </w:rPr>
          <w:t xml:space="preserve">가 공동으로 주최하는 공인영어 </w:t>
        </w:r>
        <w:proofErr w:type="spellStart"/>
        <w:proofErr w:type="gramStart"/>
        <w:r>
          <w:rPr>
            <w:rFonts w:hint="eastAsia"/>
          </w:rPr>
          <w:t>인증시험이며</w:t>
        </w:r>
        <w:proofErr w:type="spellEnd"/>
        <w:r>
          <w:rPr>
            <w:rFonts w:hint="eastAsia"/>
          </w:rPr>
          <w:t>,</w:t>
        </w:r>
        <w:r>
          <w:t xml:space="preserve">  </w:t>
        </w:r>
        <w:r>
          <w:rPr>
            <w:rFonts w:hint="eastAsia"/>
          </w:rPr>
          <w:t>영국</w:t>
        </w:r>
        <w:proofErr w:type="gramEnd"/>
        <w:r>
          <w:rPr>
            <w:rFonts w:hint="eastAsia"/>
          </w:rPr>
          <w:t>,</w:t>
        </w:r>
        <w:r>
          <w:t xml:space="preserve"> </w:t>
        </w:r>
        <w:r>
          <w:rPr>
            <w:rFonts w:hint="eastAsia"/>
          </w:rPr>
          <w:t>캐나다,</w:t>
        </w:r>
        <w:r>
          <w:t xml:space="preserve"> </w:t>
        </w:r>
        <w:r>
          <w:rPr>
            <w:rFonts w:hint="eastAsia"/>
          </w:rPr>
          <w:t>호주,</w:t>
        </w:r>
        <w:r>
          <w:t xml:space="preserve"> </w:t>
        </w:r>
        <w:r>
          <w:rPr>
            <w:rFonts w:hint="eastAsia"/>
          </w:rPr>
          <w:t>뉴질랜드 등 영연방국가의 학교입학이나 이민을 준비하는 사람이라면 반드시 준비해야하는 자격증이다.</w:t>
        </w:r>
      </w:ins>
    </w:p>
    <w:p w14:paraId="26044F79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827" w:author="엄제윤" w:date="2021-03-01T15:37:00Z"/>
          <w:b/>
          <w:bCs/>
        </w:rPr>
      </w:pPr>
      <w:ins w:id="828" w:author="엄제윤" w:date="2021-03-01T15:37:00Z">
        <w:r w:rsidRPr="008A1BA5">
          <w:rPr>
            <w:rFonts w:hint="eastAsia"/>
            <w:b/>
            <w:bCs/>
          </w:rPr>
          <w:t>언제부터 언제까지 제출가능 한지?</w:t>
        </w:r>
      </w:ins>
    </w:p>
    <w:p w14:paraId="0E69AB81" w14:textId="77777777" w:rsidR="00A75A59" w:rsidRDefault="00A75A59" w:rsidP="00A75A59">
      <w:pPr>
        <w:pStyle w:val="a7"/>
        <w:ind w:leftChars="0" w:left="760"/>
        <w:rPr>
          <w:ins w:id="829" w:author="엄제윤" w:date="2021-03-01T15:37:00Z"/>
        </w:rPr>
      </w:pPr>
      <w:ins w:id="830" w:author="엄제윤" w:date="2021-03-01T15:37:00Z">
        <w:r>
          <w:rPr>
            <w:rFonts w:hint="eastAsia"/>
          </w:rPr>
          <w:t xml:space="preserve">1학년때부터 </w:t>
        </w:r>
        <w:r>
          <w:t>2</w:t>
        </w:r>
        <w:r>
          <w:rPr>
            <w:rFonts w:hint="eastAsia"/>
          </w:rPr>
          <w:t>학년 종강 사이에 무조건 제출해야 합니다.</w:t>
        </w:r>
      </w:ins>
    </w:p>
    <w:p w14:paraId="06E51F7A" w14:textId="77777777" w:rsidR="00A75A59" w:rsidRDefault="00A75A59" w:rsidP="00A75A59">
      <w:pPr>
        <w:pStyle w:val="a7"/>
        <w:ind w:leftChars="0" w:left="760"/>
        <w:rPr>
          <w:ins w:id="831" w:author="엄제윤" w:date="2021-03-01T15:37:00Z"/>
        </w:rPr>
      </w:pPr>
    </w:p>
    <w:p w14:paraId="1EF533DC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832" w:author="엄제윤" w:date="2021-03-01T15:37:00Z"/>
          <w:b/>
          <w:bCs/>
        </w:rPr>
      </w:pPr>
      <w:proofErr w:type="gramStart"/>
      <w:ins w:id="833" w:author="엄제윤" w:date="2021-03-01T15:37:00Z">
        <w:r w:rsidRPr="008A1BA5">
          <w:rPr>
            <w:b/>
            <w:bCs/>
          </w:rPr>
          <w:t>General ,</w:t>
        </w:r>
        <w:proofErr w:type="gramEnd"/>
        <w:r w:rsidRPr="008A1BA5">
          <w:rPr>
            <w:b/>
            <w:bCs/>
          </w:rPr>
          <w:t xml:space="preserve"> academic </w:t>
        </w:r>
        <w:r w:rsidRPr="008A1BA5">
          <w:rPr>
            <w:rFonts w:hint="eastAsia"/>
            <w:b/>
            <w:bCs/>
          </w:rPr>
          <w:t xml:space="preserve">중 어떤 모듈을 </w:t>
        </w:r>
        <w:proofErr w:type="spellStart"/>
        <w:r w:rsidRPr="008A1BA5">
          <w:rPr>
            <w:rFonts w:hint="eastAsia"/>
            <w:b/>
            <w:bCs/>
          </w:rPr>
          <w:t>해야하나요</w:t>
        </w:r>
        <w:proofErr w:type="spellEnd"/>
        <w:r w:rsidRPr="008A1BA5">
          <w:rPr>
            <w:rFonts w:hint="eastAsia"/>
            <w:b/>
            <w:bCs/>
          </w:rPr>
          <w:t xml:space="preserve"> </w:t>
        </w:r>
        <w:r w:rsidRPr="008A1BA5">
          <w:rPr>
            <w:b/>
            <w:bCs/>
          </w:rPr>
          <w:t>?</w:t>
        </w:r>
      </w:ins>
    </w:p>
    <w:p w14:paraId="3FD33CAA" w14:textId="77777777" w:rsidR="00A75A59" w:rsidRDefault="00A75A59" w:rsidP="00A75A59">
      <w:pPr>
        <w:pStyle w:val="a7"/>
        <w:ind w:leftChars="0" w:left="760"/>
        <w:rPr>
          <w:ins w:id="834" w:author="엄제윤" w:date="2021-03-01T15:37:00Z"/>
        </w:rPr>
      </w:pPr>
      <w:ins w:id="835" w:author="엄제윤" w:date="2021-03-01T15:37:00Z">
        <w:r>
          <w:rPr>
            <w:rFonts w:hint="eastAsia"/>
          </w:rPr>
          <w:t>A</w:t>
        </w:r>
        <w:r>
          <w:t>cademic</w:t>
        </w:r>
        <w:r>
          <w:rPr>
            <w:rFonts w:hint="eastAsia"/>
          </w:rPr>
          <w:t xml:space="preserve">을 </w:t>
        </w:r>
        <w:proofErr w:type="spellStart"/>
        <w:r>
          <w:rPr>
            <w:rFonts w:hint="eastAsia"/>
          </w:rPr>
          <w:t>응시해야합니다</w:t>
        </w:r>
        <w:proofErr w:type="spellEnd"/>
        <w:r>
          <w:rPr>
            <w:rFonts w:hint="eastAsia"/>
          </w:rPr>
          <w:t>.</w:t>
        </w:r>
        <w:r>
          <w:t xml:space="preserve"> General</w:t>
        </w:r>
        <w:r>
          <w:rPr>
            <w:rFonts w:hint="eastAsia"/>
          </w:rPr>
          <w:t xml:space="preserve">은 인정이 안되기 때문에 만약 </w:t>
        </w:r>
        <w:r>
          <w:t>General</w:t>
        </w:r>
        <w:r>
          <w:rPr>
            <w:rFonts w:hint="eastAsia"/>
          </w:rPr>
          <w:t>을 봤다면 A</w:t>
        </w:r>
        <w:r>
          <w:t>cademic</w:t>
        </w:r>
        <w:r>
          <w:rPr>
            <w:rFonts w:hint="eastAsia"/>
          </w:rPr>
          <w:t xml:space="preserve">을 다시 </w:t>
        </w:r>
        <w:proofErr w:type="spellStart"/>
        <w:r>
          <w:rPr>
            <w:rFonts w:hint="eastAsia"/>
          </w:rPr>
          <w:t>응시해야합니다</w:t>
        </w:r>
        <w:proofErr w:type="spellEnd"/>
        <w:r>
          <w:rPr>
            <w:rFonts w:hint="eastAsia"/>
          </w:rPr>
          <w:t>.</w:t>
        </w:r>
      </w:ins>
    </w:p>
    <w:p w14:paraId="25CB1303" w14:textId="77777777" w:rsidR="00A75A59" w:rsidRPr="008A1BA5" w:rsidRDefault="00A75A59" w:rsidP="00A75A59">
      <w:pPr>
        <w:pStyle w:val="a7"/>
        <w:ind w:leftChars="0" w:left="760"/>
        <w:rPr>
          <w:ins w:id="836" w:author="엄제윤" w:date="2021-03-01T15:37:00Z"/>
          <w:b/>
          <w:bCs/>
        </w:rPr>
      </w:pPr>
    </w:p>
    <w:p w14:paraId="7AA517FA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837" w:author="엄제윤" w:date="2021-03-01T15:37:00Z"/>
          <w:b/>
          <w:bCs/>
        </w:rPr>
      </w:pPr>
      <w:ins w:id="838" w:author="엄제윤" w:date="2021-03-01T15:37:00Z">
        <w:r w:rsidRPr="008A1BA5">
          <w:rPr>
            <w:rFonts w:hint="eastAsia"/>
            <w:b/>
            <w:bCs/>
          </w:rPr>
          <w:t xml:space="preserve">떨어지면 어떻게 </w:t>
        </w:r>
        <w:proofErr w:type="gramStart"/>
        <w:r w:rsidRPr="008A1BA5">
          <w:rPr>
            <w:rFonts w:hint="eastAsia"/>
            <w:b/>
            <w:bCs/>
          </w:rPr>
          <w:t xml:space="preserve">되나요 </w:t>
        </w:r>
        <w:r w:rsidRPr="008A1BA5">
          <w:rPr>
            <w:b/>
            <w:bCs/>
          </w:rPr>
          <w:t>?</w:t>
        </w:r>
        <w:proofErr w:type="gramEnd"/>
      </w:ins>
    </w:p>
    <w:p w14:paraId="2A95D35F" w14:textId="77777777" w:rsidR="00A75A59" w:rsidRDefault="00A75A59" w:rsidP="00A75A59">
      <w:pPr>
        <w:pStyle w:val="a7"/>
        <w:ind w:leftChars="0" w:left="760"/>
        <w:rPr>
          <w:ins w:id="839" w:author="엄제윤" w:date="2021-03-01T15:37:00Z"/>
        </w:rPr>
      </w:pPr>
      <w:ins w:id="840" w:author="엄제윤" w:date="2021-03-01T15:37:00Z">
        <w:r>
          <w:rPr>
            <w:rFonts w:hint="eastAsia"/>
          </w:rPr>
          <w:t>5</w:t>
        </w:r>
        <w:r>
          <w:t>.5</w:t>
        </w:r>
        <w:r>
          <w:rPr>
            <w:rFonts w:hint="eastAsia"/>
          </w:rPr>
          <w:t>점이 넘을 때까지 계속 시험에 응시해야 합니다.</w:t>
        </w:r>
      </w:ins>
    </w:p>
    <w:p w14:paraId="50DABF99" w14:textId="77777777" w:rsidR="00A75A59" w:rsidRDefault="00A75A59" w:rsidP="00A75A59">
      <w:pPr>
        <w:pStyle w:val="a7"/>
        <w:ind w:leftChars="0" w:left="760"/>
        <w:rPr>
          <w:ins w:id="841" w:author="엄제윤" w:date="2021-03-01T15:37:00Z"/>
        </w:rPr>
      </w:pPr>
      <w:ins w:id="842" w:author="엄제윤" w:date="2021-03-01T15:37:00Z">
        <w:r>
          <w:t xml:space="preserve"> </w:t>
        </w:r>
      </w:ins>
    </w:p>
    <w:p w14:paraId="72F5337C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843" w:author="엄제윤" w:date="2021-03-01T15:37:00Z"/>
          <w:b/>
          <w:bCs/>
        </w:rPr>
      </w:pPr>
      <w:ins w:id="844" w:author="엄제윤" w:date="2021-03-01T15:37:00Z">
        <w:r w:rsidRPr="008A1BA5">
          <w:rPr>
            <w:rFonts w:hint="eastAsia"/>
            <w:b/>
            <w:bCs/>
          </w:rPr>
          <w:t xml:space="preserve">몇 번까지 장학금 </w:t>
        </w:r>
        <w:proofErr w:type="gramStart"/>
        <w:r w:rsidRPr="008A1BA5">
          <w:rPr>
            <w:rFonts w:hint="eastAsia"/>
            <w:b/>
            <w:bCs/>
          </w:rPr>
          <w:t xml:space="preserve">지원가능한가요 </w:t>
        </w:r>
        <w:r w:rsidRPr="008A1BA5">
          <w:rPr>
            <w:b/>
            <w:bCs/>
          </w:rPr>
          <w:t>?</w:t>
        </w:r>
        <w:proofErr w:type="gramEnd"/>
      </w:ins>
    </w:p>
    <w:p w14:paraId="43C51342" w14:textId="77777777" w:rsidR="00A75A59" w:rsidRDefault="00A75A59" w:rsidP="00A75A59">
      <w:pPr>
        <w:pStyle w:val="a7"/>
        <w:ind w:leftChars="0" w:left="760"/>
        <w:rPr>
          <w:ins w:id="845" w:author="엄제윤" w:date="2021-03-01T15:37:00Z"/>
        </w:rPr>
      </w:pPr>
      <w:ins w:id="846" w:author="엄제윤" w:date="2021-03-01T15:37:00Z">
        <w:r>
          <w:t>1 ~ 2</w:t>
        </w:r>
        <w:r>
          <w:rPr>
            <w:rFonts w:hint="eastAsia"/>
          </w:rPr>
          <w:t>학년일 경우,</w:t>
        </w:r>
        <w:r>
          <w:t xml:space="preserve"> </w:t>
        </w:r>
        <w:r>
          <w:rPr>
            <w:rFonts w:hint="eastAsia"/>
          </w:rPr>
          <w:t>I</w:t>
        </w:r>
        <w:r>
          <w:t>ELTS</w:t>
        </w:r>
        <w:r>
          <w:rPr>
            <w:rFonts w:hint="eastAsia"/>
          </w:rPr>
          <w:t xml:space="preserve">는 최대 </w:t>
        </w:r>
        <w:r>
          <w:t>2</w:t>
        </w:r>
        <w:r>
          <w:rPr>
            <w:rFonts w:hint="eastAsia"/>
          </w:rPr>
          <w:t>번까지 전액 지원이 됩니다.</w:t>
        </w:r>
        <w:r>
          <w:t xml:space="preserve"> </w:t>
        </w:r>
        <w:r>
          <w:rPr>
            <w:rFonts w:hint="eastAsia"/>
          </w:rPr>
          <w:t>그 이후에는 반액이 지원됩니다.</w:t>
        </w:r>
      </w:ins>
    </w:p>
    <w:p w14:paraId="7A80A483" w14:textId="77777777" w:rsidR="00A75A59" w:rsidRDefault="00A75A59" w:rsidP="00A75A59">
      <w:pPr>
        <w:rPr>
          <w:ins w:id="847" w:author="엄제윤" w:date="2021-03-01T15:37:00Z"/>
        </w:rPr>
      </w:pPr>
      <w:ins w:id="848" w:author="엄제윤" w:date="2021-03-01T15:37:00Z">
        <w:r>
          <w:tab/>
        </w:r>
      </w:ins>
    </w:p>
    <w:p w14:paraId="3434381E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849" w:author="엄제윤" w:date="2021-03-01T15:37:00Z"/>
          <w:b/>
          <w:bCs/>
        </w:rPr>
      </w:pPr>
      <w:ins w:id="850" w:author="엄제윤" w:date="2021-03-01T15:37:00Z">
        <w:r w:rsidRPr="008A1BA5">
          <w:rPr>
            <w:rFonts w:hint="eastAsia"/>
            <w:b/>
            <w:bCs/>
          </w:rPr>
          <w:t xml:space="preserve">어떻게 </w:t>
        </w:r>
        <w:proofErr w:type="spellStart"/>
        <w:r w:rsidRPr="008A1BA5">
          <w:rPr>
            <w:rFonts w:hint="eastAsia"/>
            <w:b/>
            <w:bCs/>
          </w:rPr>
          <w:t>준비햐면</w:t>
        </w:r>
        <w:proofErr w:type="spellEnd"/>
        <w:r w:rsidRPr="008A1BA5">
          <w:rPr>
            <w:rFonts w:hint="eastAsia"/>
            <w:b/>
            <w:bCs/>
          </w:rPr>
          <w:t xml:space="preserve"> 되는지</w:t>
        </w:r>
        <w:r w:rsidRPr="008A1BA5">
          <w:rPr>
            <w:b/>
            <w:bCs/>
          </w:rPr>
          <w:t xml:space="preserve"> </w:t>
        </w:r>
      </w:ins>
    </w:p>
    <w:p w14:paraId="52599A8F" w14:textId="77777777" w:rsidR="00A75A59" w:rsidRDefault="00A75A59" w:rsidP="00A75A59">
      <w:pPr>
        <w:pStyle w:val="a7"/>
        <w:ind w:leftChars="0" w:left="760"/>
        <w:rPr>
          <w:ins w:id="851" w:author="엄제윤" w:date="2021-03-01T15:37:00Z"/>
        </w:rPr>
      </w:pPr>
      <w:proofErr w:type="spellStart"/>
      <w:ins w:id="852" w:author="엄제윤" w:date="2021-03-01T15:37:00Z">
        <w:r>
          <w:rPr>
            <w:rFonts w:hint="eastAsia"/>
          </w:rPr>
          <w:t>아이엘츠는</w:t>
        </w:r>
        <w:proofErr w:type="spellEnd"/>
        <w:r>
          <w:rPr>
            <w:rFonts w:hint="eastAsia"/>
          </w:rPr>
          <w:t xml:space="preserve"> 리딩,</w:t>
        </w:r>
        <w:r>
          <w:t xml:space="preserve"> </w:t>
        </w:r>
        <w:proofErr w:type="spellStart"/>
        <w:r>
          <w:rPr>
            <w:rFonts w:hint="eastAsia"/>
          </w:rPr>
          <w:t>리스닝</w:t>
        </w:r>
        <w:proofErr w:type="spellEnd"/>
        <w:r>
          <w:rPr>
            <w:rFonts w:hint="eastAsia"/>
          </w:rPr>
          <w:t>,</w:t>
        </w:r>
        <w:r>
          <w:t xml:space="preserve"> </w:t>
        </w:r>
        <w:proofErr w:type="spellStart"/>
        <w:r>
          <w:rPr>
            <w:rFonts w:hint="eastAsia"/>
          </w:rPr>
          <w:t>라이팅</w:t>
        </w:r>
        <w:proofErr w:type="spellEnd"/>
        <w:r>
          <w:rPr>
            <w:rFonts w:hint="eastAsia"/>
          </w:rPr>
          <w:t>,</w:t>
        </w:r>
        <w:r>
          <w:t xml:space="preserve"> </w:t>
        </w:r>
        <w:proofErr w:type="spellStart"/>
        <w:r>
          <w:rPr>
            <w:rFonts w:hint="eastAsia"/>
          </w:rPr>
          <w:t>스피킹이</w:t>
        </w:r>
        <w:proofErr w:type="spellEnd"/>
        <w:r>
          <w:rPr>
            <w:rFonts w:hint="eastAsia"/>
          </w:rPr>
          <w:t xml:space="preserve"> 있습니다.</w:t>
        </w:r>
        <w:r>
          <w:t xml:space="preserve"> </w:t>
        </w:r>
        <w:proofErr w:type="spellStart"/>
        <w:r>
          <w:rPr>
            <w:rFonts w:hint="eastAsia"/>
          </w:rPr>
          <w:t>스피킹은</w:t>
        </w:r>
        <w:proofErr w:type="spellEnd"/>
        <w:r>
          <w:rPr>
            <w:rFonts w:hint="eastAsia"/>
          </w:rPr>
          <w:t xml:space="preserve"> 직접 외국인과 대화를 하는 것이기에 오랜 기간 준비가 필요합니다.</w:t>
        </w:r>
        <w:r>
          <w:t xml:space="preserve"> </w:t>
        </w:r>
        <w:r>
          <w:rPr>
            <w:rFonts w:hint="eastAsia"/>
          </w:rPr>
          <w:t>나머지 과목들은 기출 문제를 풀어보며 토익 혹은 수능 준비하듯이 영어 공부를 하면 됩니다.</w:t>
        </w:r>
        <w:r>
          <w:t xml:space="preserve"> 1</w:t>
        </w:r>
        <w:r>
          <w:rPr>
            <w:rFonts w:hint="eastAsia"/>
          </w:rPr>
          <w:t xml:space="preserve">학년때 배우는 영어 작문, 영어 청취를 열심히 듣고 기출 문제 몇 개 풀어보며 준비하면 충분히 붙을 수 있는 </w:t>
        </w:r>
        <w:proofErr w:type="gramStart"/>
        <w:r>
          <w:rPr>
            <w:rFonts w:hint="eastAsia"/>
          </w:rPr>
          <w:t>난이도 입니다</w:t>
        </w:r>
        <w:proofErr w:type="gramEnd"/>
        <w:r>
          <w:rPr>
            <w:rFonts w:hint="eastAsia"/>
          </w:rPr>
          <w:t>.</w:t>
        </w:r>
      </w:ins>
    </w:p>
    <w:p w14:paraId="528B3A9D" w14:textId="77777777" w:rsidR="00A75A59" w:rsidRDefault="00A75A59" w:rsidP="00A75A59">
      <w:pPr>
        <w:rPr>
          <w:ins w:id="853" w:author="엄제윤" w:date="2021-03-01T15:37:00Z"/>
        </w:rPr>
      </w:pPr>
    </w:p>
    <w:p w14:paraId="42546AA2" w14:textId="77777777" w:rsidR="00A75A59" w:rsidRPr="008A1BA5" w:rsidRDefault="00A75A59" w:rsidP="00A75A59">
      <w:pPr>
        <w:rPr>
          <w:ins w:id="854" w:author="엄제윤" w:date="2021-03-01T15:37:00Z"/>
          <w:sz w:val="30"/>
          <w:szCs w:val="30"/>
        </w:rPr>
      </w:pPr>
      <w:ins w:id="855" w:author="엄제윤" w:date="2021-03-01T15:37:00Z">
        <w:r w:rsidRPr="008A1BA5">
          <w:rPr>
            <w:sz w:val="30"/>
            <w:szCs w:val="30"/>
          </w:rPr>
          <w:t xml:space="preserve">NU </w:t>
        </w:r>
        <w:r w:rsidRPr="008A1BA5">
          <w:rPr>
            <w:rFonts w:hint="eastAsia"/>
            <w:sz w:val="30"/>
            <w:szCs w:val="30"/>
          </w:rPr>
          <w:t>단기연수</w:t>
        </w:r>
      </w:ins>
    </w:p>
    <w:p w14:paraId="3B8B9B46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856" w:author="엄제윤" w:date="2021-03-01T15:37:00Z"/>
          <w:b/>
          <w:bCs/>
        </w:rPr>
      </w:pPr>
      <w:proofErr w:type="gramStart"/>
      <w:ins w:id="857" w:author="엄제윤" w:date="2021-03-01T15:37:00Z">
        <w:r w:rsidRPr="008A1BA5">
          <w:rPr>
            <w:rFonts w:hint="eastAsia"/>
            <w:b/>
            <w:bCs/>
          </w:rPr>
          <w:t>얼마나</w:t>
        </w:r>
        <w:r w:rsidRPr="008A1BA5">
          <w:rPr>
            <w:b/>
            <w:bCs/>
          </w:rPr>
          <w:t xml:space="preserve">/ </w:t>
        </w:r>
        <w:proofErr w:type="spellStart"/>
        <w:r w:rsidRPr="008A1BA5">
          <w:rPr>
            <w:rFonts w:hint="eastAsia"/>
            <w:b/>
            <w:bCs/>
          </w:rPr>
          <w:t>언제가는지</w:t>
        </w:r>
        <w:proofErr w:type="spellEnd"/>
        <w:proofErr w:type="gramEnd"/>
        <w:r w:rsidRPr="008A1BA5">
          <w:rPr>
            <w:rFonts w:hint="eastAsia"/>
            <w:b/>
            <w:bCs/>
          </w:rPr>
          <w:t xml:space="preserve"> </w:t>
        </w:r>
        <w:r w:rsidRPr="008A1BA5">
          <w:rPr>
            <w:b/>
            <w:bCs/>
          </w:rPr>
          <w:t>?</w:t>
        </w:r>
      </w:ins>
    </w:p>
    <w:p w14:paraId="75D09EC6" w14:textId="77777777" w:rsidR="00A75A59" w:rsidRDefault="00A75A59" w:rsidP="00A75A59">
      <w:pPr>
        <w:pStyle w:val="a7"/>
        <w:ind w:leftChars="0" w:left="760"/>
        <w:rPr>
          <w:ins w:id="858" w:author="엄제윤" w:date="2021-03-01T15:37:00Z"/>
        </w:rPr>
      </w:pPr>
      <w:ins w:id="859" w:author="엄제윤" w:date="2021-03-01T15:37:00Z">
        <w:r>
          <w:rPr>
            <w:rFonts w:hint="eastAsia"/>
          </w:rPr>
          <w:t xml:space="preserve">단기 연수는 레벨 </w:t>
        </w:r>
        <w:r>
          <w:t>4</w:t>
        </w:r>
        <w:r>
          <w:rPr>
            <w:rFonts w:hint="eastAsia"/>
          </w:rPr>
          <w:t xml:space="preserve">를 이수한 학생을 대상으로 </w:t>
        </w:r>
        <w:r>
          <w:t>1</w:t>
        </w:r>
        <w:r>
          <w:rPr>
            <w:rFonts w:hint="eastAsia"/>
          </w:rPr>
          <w:t xml:space="preserve">월말에서 </w:t>
        </w:r>
        <w:r>
          <w:t>2</w:t>
        </w:r>
        <w:r>
          <w:rPr>
            <w:rFonts w:hint="eastAsia"/>
          </w:rPr>
          <w:t>월초에 보름 동안 진행됩니다.</w:t>
        </w:r>
      </w:ins>
    </w:p>
    <w:p w14:paraId="5F6803AB" w14:textId="77777777" w:rsidR="00A75A59" w:rsidRDefault="00A75A59" w:rsidP="00A75A59">
      <w:pPr>
        <w:pStyle w:val="a7"/>
        <w:ind w:leftChars="0" w:left="760"/>
        <w:rPr>
          <w:ins w:id="860" w:author="엄제윤" w:date="2021-03-01T15:37:00Z"/>
        </w:rPr>
      </w:pPr>
    </w:p>
    <w:p w14:paraId="3461AD22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861" w:author="엄제윤" w:date="2021-03-01T15:37:00Z"/>
          <w:b/>
          <w:bCs/>
        </w:rPr>
      </w:pPr>
      <w:ins w:id="862" w:author="엄제윤" w:date="2021-03-01T15:37:00Z">
        <w:r w:rsidRPr="008A1BA5">
          <w:rPr>
            <w:rFonts w:hint="eastAsia"/>
            <w:b/>
            <w:bCs/>
          </w:rPr>
          <w:t>가서 어떤 프로그램이 진행되는지?</w:t>
        </w:r>
      </w:ins>
    </w:p>
    <w:p w14:paraId="223BCE6A" w14:textId="77777777" w:rsidR="00A75A59" w:rsidRPr="003010E1" w:rsidRDefault="00A75A59" w:rsidP="00A75A59">
      <w:pPr>
        <w:pStyle w:val="a7"/>
        <w:ind w:leftChars="0" w:left="760"/>
        <w:rPr>
          <w:ins w:id="863" w:author="엄제윤" w:date="2021-03-01T15:37:00Z"/>
        </w:rPr>
      </w:pPr>
      <w:ins w:id="864" w:author="엄제윤" w:date="2021-03-01T15:37:00Z">
        <w:r>
          <w:rPr>
            <w:rFonts w:hint="eastAsia"/>
          </w:rPr>
          <w:t>캠퍼스</w:t>
        </w:r>
        <w:r>
          <w:t>-</w:t>
        </w:r>
        <w:r>
          <w:rPr>
            <w:rFonts w:hint="eastAsia"/>
          </w:rPr>
          <w:t>뉴캐슬-요크 투어,</w:t>
        </w:r>
        <w:r>
          <w:t xml:space="preserve"> </w:t>
        </w:r>
        <w:r>
          <w:rPr>
            <w:rFonts w:hint="eastAsia"/>
          </w:rPr>
          <w:t>현지 학생 수업 참관,</w:t>
        </w:r>
        <w:r>
          <w:t xml:space="preserve"> </w:t>
        </w:r>
        <w:r>
          <w:rPr>
            <w:rFonts w:hint="eastAsia"/>
          </w:rPr>
          <w:t>연수 동안 배운 내용을 토대로 프로젝트 발표 등이 있습니다.</w:t>
        </w:r>
      </w:ins>
    </w:p>
    <w:p w14:paraId="6B6A82E9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865" w:author="엄제윤" w:date="2021-03-01T15:37:00Z"/>
          <w:b/>
          <w:bCs/>
        </w:rPr>
      </w:pPr>
      <w:ins w:id="866" w:author="엄제윤" w:date="2021-03-01T15:37:00Z">
        <w:r w:rsidRPr="008A1BA5">
          <w:rPr>
            <w:rFonts w:hint="eastAsia"/>
            <w:b/>
            <w:bCs/>
          </w:rPr>
          <w:t>지원금 관련,</w:t>
        </w:r>
        <w:r w:rsidRPr="008A1BA5">
          <w:rPr>
            <w:b/>
            <w:bCs/>
          </w:rPr>
          <w:t xml:space="preserve"> </w:t>
        </w:r>
        <w:r w:rsidRPr="008A1BA5">
          <w:rPr>
            <w:rFonts w:hint="eastAsia"/>
            <w:b/>
            <w:bCs/>
          </w:rPr>
          <w:t>어디까지 지원가능하고 개인 지참 비용 범위가 어떻게 되는지</w:t>
        </w:r>
      </w:ins>
    </w:p>
    <w:p w14:paraId="702D0CA4" w14:textId="77777777" w:rsidR="00A75A59" w:rsidRDefault="00A75A59" w:rsidP="00A75A59">
      <w:pPr>
        <w:pStyle w:val="a7"/>
        <w:ind w:leftChars="0" w:left="760"/>
        <w:rPr>
          <w:ins w:id="867" w:author="엄제윤" w:date="2021-03-01T15:37:00Z"/>
        </w:rPr>
      </w:pPr>
      <w:ins w:id="868" w:author="엄제윤" w:date="2021-03-01T15:37:00Z">
        <w:r>
          <w:rPr>
            <w:rFonts w:hint="eastAsia"/>
          </w:rPr>
          <w:t>학교에서 비행기</w:t>
        </w:r>
        <w:r>
          <w:t>-</w:t>
        </w:r>
        <w:r>
          <w:rPr>
            <w:rFonts w:hint="eastAsia"/>
          </w:rPr>
          <w:t>기숙사 비용을 제공합니다.</w:t>
        </w:r>
        <w:r>
          <w:t xml:space="preserve"> </w:t>
        </w:r>
        <w:r>
          <w:rPr>
            <w:rFonts w:hint="eastAsia"/>
          </w:rPr>
          <w:t>또한,</w:t>
        </w:r>
        <w:r>
          <w:t xml:space="preserve"> </w:t>
        </w:r>
        <w:r>
          <w:rPr>
            <w:rFonts w:hint="eastAsia"/>
          </w:rPr>
          <w:t xml:space="preserve">단기 연수 이후 보고서를 제출하면 </w:t>
        </w:r>
        <w:r>
          <w:t>21</w:t>
        </w:r>
        <w:r>
          <w:rPr>
            <w:rFonts w:hint="eastAsia"/>
          </w:rPr>
          <w:t xml:space="preserve">년 기준 </w:t>
        </w:r>
        <w:r>
          <w:t>25</w:t>
        </w:r>
        <w:r>
          <w:rPr>
            <w:rFonts w:hint="eastAsia"/>
          </w:rPr>
          <w:t>만원을 단기연수 장학금으로 제공합니다.</w:t>
        </w:r>
        <w:r>
          <w:t xml:space="preserve"> </w:t>
        </w:r>
      </w:ins>
    </w:p>
    <w:p w14:paraId="0B4AF448" w14:textId="77777777" w:rsidR="00A75A59" w:rsidRDefault="00A75A59" w:rsidP="00A75A59">
      <w:pPr>
        <w:pStyle w:val="a7"/>
        <w:ind w:leftChars="0" w:left="760"/>
        <w:rPr>
          <w:ins w:id="869" w:author="엄제윤" w:date="2021-03-01T15:37:00Z"/>
        </w:rPr>
      </w:pPr>
    </w:p>
    <w:p w14:paraId="558A15A4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870" w:author="엄제윤" w:date="2021-03-01T15:37:00Z"/>
          <w:b/>
          <w:bCs/>
        </w:rPr>
      </w:pPr>
      <w:ins w:id="871" w:author="엄제윤" w:date="2021-03-01T15:37:00Z">
        <w:r w:rsidRPr="008A1BA5">
          <w:rPr>
            <w:rFonts w:hint="eastAsia"/>
            <w:b/>
            <w:bCs/>
          </w:rPr>
          <w:t>단기연수 일정은 언제 확정되는지</w:t>
        </w:r>
      </w:ins>
    </w:p>
    <w:p w14:paraId="2D6D2A38" w14:textId="77777777" w:rsidR="00A75A59" w:rsidRDefault="00A75A59" w:rsidP="00A75A59">
      <w:pPr>
        <w:pStyle w:val="a7"/>
        <w:ind w:leftChars="0" w:left="760"/>
        <w:rPr>
          <w:ins w:id="872" w:author="엄제윤" w:date="2021-03-01T15:37:00Z"/>
        </w:rPr>
      </w:pPr>
      <w:ins w:id="873" w:author="엄제윤" w:date="2021-03-01T15:37:00Z">
        <w:r>
          <w:rPr>
            <w:rFonts w:hint="eastAsia"/>
          </w:rPr>
          <w:t xml:space="preserve">단기연수는 </w:t>
        </w:r>
        <w:r>
          <w:t>12</w:t>
        </w:r>
        <w:r>
          <w:rPr>
            <w:rFonts w:hint="eastAsia"/>
          </w:rPr>
          <w:t>월 중순에 확정됩니다.</w:t>
        </w:r>
        <w:r>
          <w:t xml:space="preserve"> </w:t>
        </w:r>
        <w:r>
          <w:rPr>
            <w:rFonts w:hint="eastAsia"/>
          </w:rPr>
          <w:t xml:space="preserve">작년 기준 ~부터 </w:t>
        </w:r>
        <w:r>
          <w:t>~</w:t>
        </w:r>
        <w:r>
          <w:rPr>
            <w:rFonts w:hint="eastAsia"/>
          </w:rPr>
          <w:t>까지 다녀왔습니다.</w:t>
        </w:r>
      </w:ins>
    </w:p>
    <w:p w14:paraId="4FF96090" w14:textId="77777777" w:rsidR="00A75A59" w:rsidRDefault="00A75A59" w:rsidP="00A75A59">
      <w:pPr>
        <w:pStyle w:val="a7"/>
        <w:ind w:leftChars="0" w:left="760"/>
        <w:rPr>
          <w:ins w:id="874" w:author="엄제윤" w:date="2021-03-01T15:37:00Z"/>
        </w:rPr>
      </w:pPr>
    </w:p>
    <w:p w14:paraId="2CFA5353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875" w:author="엄제윤" w:date="2021-03-01T15:37:00Z"/>
          <w:b/>
          <w:bCs/>
        </w:rPr>
      </w:pPr>
      <w:proofErr w:type="spellStart"/>
      <w:ins w:id="876" w:author="엄제윤" w:date="2021-03-01T15:37:00Z">
        <w:r w:rsidRPr="008A1BA5">
          <w:rPr>
            <w:rFonts w:hint="eastAsia"/>
            <w:b/>
            <w:bCs/>
          </w:rPr>
          <w:t>가기전</w:t>
        </w:r>
        <w:proofErr w:type="spellEnd"/>
        <w:r w:rsidRPr="008A1BA5">
          <w:rPr>
            <w:rFonts w:hint="eastAsia"/>
            <w:b/>
            <w:bCs/>
          </w:rPr>
          <w:t xml:space="preserve"> 준비 서류가 어떻게 되는지</w:t>
        </w:r>
        <w:r w:rsidRPr="008A1BA5">
          <w:rPr>
            <w:b/>
            <w:bCs/>
          </w:rPr>
          <w:t>?</w:t>
        </w:r>
      </w:ins>
    </w:p>
    <w:p w14:paraId="1A5B56EB" w14:textId="77777777" w:rsidR="00A75A59" w:rsidRDefault="00A75A59" w:rsidP="00A75A59">
      <w:pPr>
        <w:pStyle w:val="a7"/>
        <w:ind w:leftChars="0" w:left="760"/>
        <w:rPr>
          <w:ins w:id="877" w:author="엄제윤" w:date="2021-03-01T15:37:00Z"/>
        </w:rPr>
      </w:pPr>
      <w:ins w:id="878" w:author="엄제윤" w:date="2021-03-01T15:37:00Z">
        <w:r>
          <w:rPr>
            <w:rFonts w:hint="eastAsia"/>
          </w:rPr>
          <w:t>항공편 예약을 위한 여권 사본과 장학금 지원을 위한 통장 사본,</w:t>
        </w:r>
        <w:r>
          <w:t xml:space="preserve"> NU</w:t>
        </w:r>
        <w:r>
          <w:rPr>
            <w:rFonts w:hint="eastAsia"/>
          </w:rPr>
          <w:t>에서 요구하는</w:t>
        </w:r>
        <w:r>
          <w:t xml:space="preserve"> </w:t>
        </w:r>
        <w:r>
          <w:rPr>
            <w:rFonts w:hint="eastAsia"/>
          </w:rPr>
          <w:t>개인 정보 서류가 있습니다.</w:t>
        </w:r>
      </w:ins>
    </w:p>
    <w:p w14:paraId="3D223EF4" w14:textId="77777777" w:rsidR="00A75A59" w:rsidRPr="001538C1" w:rsidRDefault="00A75A59" w:rsidP="00A75A59">
      <w:pPr>
        <w:pStyle w:val="a7"/>
        <w:ind w:leftChars="0" w:left="760"/>
        <w:rPr>
          <w:ins w:id="879" w:author="엄제윤" w:date="2021-03-01T15:37:00Z"/>
        </w:rPr>
      </w:pPr>
    </w:p>
    <w:p w14:paraId="65D5D85A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880" w:author="엄제윤" w:date="2021-03-01T15:37:00Z"/>
          <w:b/>
          <w:bCs/>
        </w:rPr>
      </w:pPr>
      <w:ins w:id="881" w:author="엄제윤" w:date="2021-03-01T15:37:00Z">
        <w:r w:rsidRPr="008A1BA5">
          <w:rPr>
            <w:rFonts w:hint="eastAsia"/>
            <w:b/>
            <w:bCs/>
          </w:rPr>
          <w:t xml:space="preserve">간다고 신청했는데 </w:t>
        </w:r>
        <w:proofErr w:type="spellStart"/>
        <w:r w:rsidRPr="008A1BA5">
          <w:rPr>
            <w:rFonts w:hint="eastAsia"/>
            <w:b/>
            <w:bCs/>
          </w:rPr>
          <w:t>못가게</w:t>
        </w:r>
        <w:proofErr w:type="spellEnd"/>
        <w:r w:rsidRPr="008A1BA5">
          <w:rPr>
            <w:rFonts w:hint="eastAsia"/>
            <w:b/>
            <w:bCs/>
          </w:rPr>
          <w:t xml:space="preserve"> 되었을 때,</w:t>
        </w:r>
        <w:r w:rsidRPr="008A1BA5">
          <w:rPr>
            <w:b/>
            <w:bCs/>
          </w:rPr>
          <w:t xml:space="preserve"> </w:t>
        </w:r>
        <w:r w:rsidRPr="008A1BA5">
          <w:rPr>
            <w:rFonts w:hint="eastAsia"/>
            <w:b/>
            <w:bCs/>
          </w:rPr>
          <w:t>연기가 가능한지</w:t>
        </w:r>
      </w:ins>
    </w:p>
    <w:p w14:paraId="57D9D9FF" w14:textId="77777777" w:rsidR="00A75A59" w:rsidRDefault="00A75A59" w:rsidP="00A75A59">
      <w:pPr>
        <w:pStyle w:val="a7"/>
        <w:ind w:leftChars="0" w:left="760"/>
        <w:rPr>
          <w:ins w:id="882" w:author="엄제윤" w:date="2021-03-01T15:37:00Z"/>
        </w:rPr>
      </w:pPr>
      <w:ins w:id="883" w:author="엄제윤" w:date="2021-03-01T15:37:00Z">
        <w:r>
          <w:rPr>
            <w:rFonts w:hint="eastAsia"/>
          </w:rPr>
          <w:t>네 가능합니다.</w:t>
        </w:r>
        <w:r>
          <w:t xml:space="preserve"> </w:t>
        </w:r>
        <w:r>
          <w:rPr>
            <w:rFonts w:hint="eastAsia"/>
          </w:rPr>
          <w:t>합리적인 사유가 있을 경우 불참 사유서를 작성하면 연기가 가능합니다.</w:t>
        </w:r>
      </w:ins>
    </w:p>
    <w:p w14:paraId="5B8CFBA7" w14:textId="77777777" w:rsidR="00A75A59" w:rsidRDefault="00A75A59" w:rsidP="00A75A59">
      <w:pPr>
        <w:pStyle w:val="a7"/>
        <w:ind w:leftChars="0" w:left="760"/>
        <w:rPr>
          <w:ins w:id="884" w:author="엄제윤" w:date="2021-03-01T15:37:00Z"/>
        </w:rPr>
      </w:pPr>
    </w:p>
    <w:p w14:paraId="4A9F24B6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885" w:author="엄제윤" w:date="2021-03-01T15:37:00Z"/>
          <w:b/>
          <w:bCs/>
        </w:rPr>
      </w:pPr>
      <w:ins w:id="886" w:author="엄제윤" w:date="2021-03-01T15:37:00Z">
        <w:r w:rsidRPr="008A1BA5">
          <w:rPr>
            <w:rFonts w:hint="eastAsia"/>
            <w:b/>
            <w:bCs/>
          </w:rPr>
          <w:t xml:space="preserve">선배들의 후기 </w:t>
        </w:r>
        <w:proofErr w:type="gramStart"/>
        <w:r w:rsidRPr="008A1BA5">
          <w:rPr>
            <w:b/>
            <w:bCs/>
          </w:rPr>
          <w:t xml:space="preserve">( </w:t>
        </w:r>
        <w:r w:rsidRPr="008A1BA5">
          <w:rPr>
            <w:rFonts w:hint="eastAsia"/>
            <w:b/>
            <w:bCs/>
          </w:rPr>
          <w:t>코스</w:t>
        </w:r>
        <w:proofErr w:type="gramEnd"/>
        <w:r w:rsidRPr="008A1BA5">
          <w:rPr>
            <w:rFonts w:hint="eastAsia"/>
            <w:b/>
            <w:bCs/>
          </w:rPr>
          <w:t>,</w:t>
        </w:r>
        <w:r w:rsidRPr="008A1BA5">
          <w:rPr>
            <w:b/>
            <w:bCs/>
          </w:rPr>
          <w:t xml:space="preserve"> </w:t>
        </w:r>
        <w:r w:rsidRPr="008A1BA5">
          <w:rPr>
            <w:rFonts w:hint="eastAsia"/>
            <w:b/>
            <w:bCs/>
          </w:rPr>
          <w:t>여행 방법,</w:t>
        </w:r>
        <w:r w:rsidRPr="008A1BA5">
          <w:rPr>
            <w:b/>
            <w:bCs/>
          </w:rPr>
          <w:t xml:space="preserve"> </w:t>
        </w:r>
        <w:r w:rsidRPr="008A1BA5">
          <w:rPr>
            <w:rFonts w:hint="eastAsia"/>
            <w:b/>
            <w:bCs/>
          </w:rPr>
          <w:t>맛집)</w:t>
        </w:r>
      </w:ins>
    </w:p>
    <w:p w14:paraId="56503B4C" w14:textId="77777777" w:rsidR="00A75A59" w:rsidRDefault="00A75A59" w:rsidP="00A75A59">
      <w:pPr>
        <w:pStyle w:val="a7"/>
        <w:ind w:leftChars="0" w:left="760"/>
        <w:rPr>
          <w:ins w:id="887" w:author="엄제윤" w:date="2021-03-01T15:37:00Z"/>
        </w:rPr>
      </w:pPr>
    </w:p>
    <w:p w14:paraId="5EFFC300" w14:textId="77777777" w:rsidR="00A75A59" w:rsidRDefault="00A75A59" w:rsidP="00A75A59">
      <w:pPr>
        <w:pStyle w:val="a7"/>
        <w:ind w:leftChars="0" w:left="760"/>
        <w:rPr>
          <w:ins w:id="888" w:author="엄제윤" w:date="2021-03-01T15:37:00Z"/>
        </w:rPr>
      </w:pPr>
    </w:p>
    <w:p w14:paraId="14E8C286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889" w:author="엄제윤" w:date="2021-03-01T15:37:00Z"/>
          <w:b/>
          <w:bCs/>
        </w:rPr>
      </w:pPr>
      <w:ins w:id="890" w:author="엄제윤" w:date="2021-03-01T15:37:00Z">
        <w:r w:rsidRPr="008A1BA5">
          <w:rPr>
            <w:rFonts w:hint="eastAsia"/>
            <w:b/>
            <w:bCs/>
          </w:rPr>
          <w:t xml:space="preserve">다른 나라 여행이 </w:t>
        </w:r>
        <w:proofErr w:type="gramStart"/>
        <w:r w:rsidRPr="008A1BA5">
          <w:rPr>
            <w:rFonts w:hint="eastAsia"/>
            <w:b/>
            <w:bCs/>
          </w:rPr>
          <w:t xml:space="preserve">가능한지 </w:t>
        </w:r>
        <w:r w:rsidRPr="008A1BA5">
          <w:rPr>
            <w:b/>
            <w:bCs/>
          </w:rPr>
          <w:t>/</w:t>
        </w:r>
        <w:proofErr w:type="gramEnd"/>
        <w:r w:rsidRPr="008A1BA5">
          <w:rPr>
            <w:b/>
            <w:bCs/>
          </w:rPr>
          <w:t xml:space="preserve"> </w:t>
        </w:r>
        <w:r w:rsidRPr="008A1BA5">
          <w:rPr>
            <w:rFonts w:hint="eastAsia"/>
            <w:b/>
            <w:bCs/>
          </w:rPr>
          <w:t xml:space="preserve">연장이 되는지 </w:t>
        </w:r>
      </w:ins>
    </w:p>
    <w:p w14:paraId="407B5B42" w14:textId="77777777" w:rsidR="00A75A59" w:rsidRDefault="00A75A59" w:rsidP="00A75A59">
      <w:pPr>
        <w:pStyle w:val="a7"/>
        <w:ind w:leftChars="0" w:left="760"/>
        <w:rPr>
          <w:ins w:id="891" w:author="엄제윤" w:date="2021-03-01T15:37:00Z"/>
        </w:rPr>
      </w:pPr>
      <w:ins w:id="892" w:author="엄제윤" w:date="2021-03-01T15:37:00Z">
        <w:r>
          <w:rPr>
            <w:rFonts w:hint="eastAsia"/>
          </w:rPr>
          <w:t>학교에서 주관하는 행사이기에 정말 특이한 경우가 아니라면 연장이 안됩니다.</w:t>
        </w:r>
        <w:r>
          <w:t xml:space="preserve"> </w:t>
        </w:r>
        <w:r>
          <w:rPr>
            <w:rFonts w:hint="eastAsia"/>
          </w:rPr>
          <w:t>또한,</w:t>
        </w:r>
        <w:r>
          <w:t xml:space="preserve"> </w:t>
        </w:r>
        <w:r>
          <w:rPr>
            <w:rFonts w:hint="eastAsia"/>
          </w:rPr>
          <w:t>다른 나라 이동 또한 금지되어 있습니다.</w:t>
        </w:r>
      </w:ins>
    </w:p>
    <w:p w14:paraId="5768BEE1" w14:textId="77777777" w:rsidR="00A75A59" w:rsidRPr="008A1BA5" w:rsidRDefault="00A75A59" w:rsidP="00A75A59">
      <w:pPr>
        <w:rPr>
          <w:ins w:id="893" w:author="엄제윤" w:date="2021-03-01T15:37:00Z"/>
          <w:sz w:val="30"/>
          <w:szCs w:val="30"/>
        </w:rPr>
      </w:pPr>
    </w:p>
    <w:p w14:paraId="686F97A6" w14:textId="77777777" w:rsidR="00A75A59" w:rsidRPr="008A1BA5" w:rsidRDefault="00A75A59" w:rsidP="00A75A59">
      <w:pPr>
        <w:rPr>
          <w:ins w:id="894" w:author="엄제윤" w:date="2021-03-01T15:37:00Z"/>
          <w:sz w:val="30"/>
          <w:szCs w:val="30"/>
        </w:rPr>
      </w:pPr>
      <w:ins w:id="895" w:author="엄제윤" w:date="2021-03-01T15:37:00Z">
        <w:r w:rsidRPr="008A1BA5">
          <w:rPr>
            <w:sz w:val="30"/>
            <w:szCs w:val="30"/>
          </w:rPr>
          <w:t xml:space="preserve">NU </w:t>
        </w:r>
        <w:proofErr w:type="spellStart"/>
        <w:r w:rsidRPr="008A1BA5">
          <w:rPr>
            <w:sz w:val="30"/>
            <w:szCs w:val="30"/>
          </w:rPr>
          <w:t>modul</w:t>
        </w:r>
        <w:proofErr w:type="spellEnd"/>
        <w:r w:rsidRPr="008A1BA5">
          <w:rPr>
            <w:sz w:val="30"/>
            <w:szCs w:val="30"/>
          </w:rPr>
          <w:t xml:space="preserve"> script </w:t>
        </w:r>
      </w:ins>
    </w:p>
    <w:p w14:paraId="1C19BA50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896" w:author="엄제윤" w:date="2021-03-01T15:37:00Z"/>
          <w:b/>
          <w:bCs/>
        </w:rPr>
      </w:pPr>
      <w:ins w:id="897" w:author="엄제윤" w:date="2021-03-01T15:37:00Z">
        <w:r w:rsidRPr="008A1BA5">
          <w:rPr>
            <w:rFonts w:hint="eastAsia"/>
            <w:b/>
            <w:bCs/>
          </w:rPr>
          <w:lastRenderedPageBreak/>
          <w:t>N</w:t>
        </w:r>
        <w:r w:rsidRPr="008A1BA5">
          <w:rPr>
            <w:b/>
            <w:bCs/>
          </w:rPr>
          <w:t>U</w:t>
        </w:r>
        <w:r w:rsidRPr="008A1BA5">
          <w:rPr>
            <w:rFonts w:hint="eastAsia"/>
            <w:b/>
            <w:bCs/>
          </w:rPr>
          <w:t xml:space="preserve">는 </w:t>
        </w:r>
        <w:proofErr w:type="spellStart"/>
        <w:r w:rsidRPr="008A1BA5">
          <w:rPr>
            <w:rFonts w:hint="eastAsia"/>
            <w:b/>
            <w:bCs/>
          </w:rPr>
          <w:t>어떤학교인가요</w:t>
        </w:r>
        <w:proofErr w:type="spellEnd"/>
        <w:r w:rsidRPr="008A1BA5">
          <w:rPr>
            <w:rFonts w:hint="eastAsia"/>
            <w:b/>
            <w:bCs/>
          </w:rPr>
          <w:t>?</w:t>
        </w:r>
      </w:ins>
    </w:p>
    <w:p w14:paraId="220D3DF8" w14:textId="77777777" w:rsidR="00A75A59" w:rsidRDefault="00A75A59" w:rsidP="00A75A59">
      <w:pPr>
        <w:pStyle w:val="a7"/>
        <w:rPr>
          <w:ins w:id="898" w:author="엄제윤" w:date="2021-03-01T15:37:00Z"/>
        </w:rPr>
      </w:pPr>
      <w:ins w:id="899" w:author="엄제윤" w:date="2021-03-01T15:37:00Z">
        <w:r>
          <w:rPr>
            <w:rFonts w:hint="eastAsia"/>
          </w:rPr>
          <w:t>영국</w:t>
        </w:r>
        <w:r>
          <w:t xml:space="preserve"> 북동지역 뉴캐슬에 위치한 </w:t>
        </w:r>
        <w:proofErr w:type="spellStart"/>
        <w:r>
          <w:t>Northumbria</w:t>
        </w:r>
        <w:proofErr w:type="spellEnd"/>
        <w:r>
          <w:t>대학은 1969년 Newcastle Polytechnic으로 개설되어 1992년 University로 승격되었으며, 영국 북동부 지역에서 가장 규모가 큰 대학으로 다양한 코스를 제공하며 여러 문화의 학생들로 구성되어 있습니다.</w:t>
        </w:r>
      </w:ins>
    </w:p>
    <w:p w14:paraId="710F21B1" w14:textId="77777777" w:rsidR="00A75A59" w:rsidRDefault="00A75A59" w:rsidP="00A75A59">
      <w:pPr>
        <w:pStyle w:val="a7"/>
        <w:ind w:leftChars="0" w:left="760"/>
        <w:rPr>
          <w:ins w:id="900" w:author="엄제윤" w:date="2021-03-01T15:37:00Z"/>
        </w:rPr>
      </w:pPr>
      <w:ins w:id="901" w:author="엄제윤" w:date="2021-03-01T15:37:00Z">
        <w:r>
          <w:rPr>
            <w:rFonts w:hint="eastAsia"/>
          </w:rPr>
          <w:t>현재</w:t>
        </w:r>
        <w:r>
          <w:t xml:space="preserve"> 약 29,500명의 학생이 재학 중이며 이중 3,200명의 외국인 학생이 유학하고 있으며, 전 세계 여러 교육기관들과 프랜차이즈 또는 품질관리 프로그램 그리고 최첨단 연구 프로젝트 진행 등으로 오랜 협력관계를 유지하고 있습니다.</w:t>
        </w:r>
      </w:ins>
    </w:p>
    <w:p w14:paraId="6C8C71E4" w14:textId="77777777" w:rsidR="00A75A59" w:rsidRDefault="00A75A59" w:rsidP="00A75A59">
      <w:pPr>
        <w:pStyle w:val="a7"/>
        <w:ind w:leftChars="0" w:left="760"/>
        <w:rPr>
          <w:ins w:id="902" w:author="엄제윤" w:date="2021-03-01T15:37:00Z"/>
        </w:rPr>
      </w:pPr>
    </w:p>
    <w:p w14:paraId="62FA3BED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903" w:author="엄제윤" w:date="2021-03-01T15:37:00Z"/>
          <w:b/>
          <w:bCs/>
        </w:rPr>
      </w:pPr>
      <w:ins w:id="904" w:author="엄제윤" w:date="2021-03-01T15:37:00Z">
        <w:r w:rsidRPr="008A1BA5">
          <w:rPr>
            <w:rFonts w:hint="eastAsia"/>
            <w:b/>
            <w:bCs/>
          </w:rPr>
          <w:t>프로그램비는 어떻게 사용되나요?</w:t>
        </w:r>
      </w:ins>
    </w:p>
    <w:p w14:paraId="34D9D5EE" w14:textId="77777777" w:rsidR="00A75A59" w:rsidRDefault="00A75A59" w:rsidP="00A75A59">
      <w:pPr>
        <w:pStyle w:val="a7"/>
        <w:ind w:leftChars="0" w:left="760"/>
        <w:rPr>
          <w:ins w:id="905" w:author="엄제윤" w:date="2021-03-01T15:37:00Z"/>
        </w:rPr>
      </w:pPr>
      <w:ins w:id="906" w:author="엄제윤" w:date="2021-03-01T15:37:00Z">
        <w:r>
          <w:rPr>
            <w:rFonts w:hint="eastAsia"/>
          </w:rPr>
          <w:t xml:space="preserve">프로그램비는 </w:t>
        </w:r>
        <w:proofErr w:type="spellStart"/>
        <w:r>
          <w:rPr>
            <w:rFonts w:hint="eastAsia"/>
          </w:rPr>
          <w:t>노섬브리아</w:t>
        </w:r>
        <w:proofErr w:type="spellEnd"/>
        <w:r>
          <w:rPr>
            <w:rFonts w:hint="eastAsia"/>
          </w:rPr>
          <w:t xml:space="preserve"> 대학에 보내는 비용에다가 워크샵 </w:t>
        </w:r>
        <w:r>
          <w:t>- ITM</w:t>
        </w:r>
        <w:r>
          <w:rPr>
            <w:rFonts w:hint="eastAsia"/>
          </w:rPr>
          <w:t>의 밤 같은 학과 행사,</w:t>
        </w:r>
        <w:r>
          <w:t xml:space="preserve"> </w:t>
        </w:r>
        <w:r>
          <w:rPr>
            <w:rFonts w:hint="eastAsia"/>
          </w:rPr>
          <w:t xml:space="preserve">성적 장학금 </w:t>
        </w:r>
        <w:r>
          <w:t xml:space="preserve">– </w:t>
        </w:r>
        <w:r>
          <w:rPr>
            <w:rFonts w:hint="eastAsia"/>
          </w:rPr>
          <w:t>언어 시험 지원비 같은 장학금,</w:t>
        </w:r>
        <w:r>
          <w:t xml:space="preserve"> IT </w:t>
        </w:r>
        <w:r>
          <w:rPr>
            <w:rFonts w:hint="eastAsia"/>
          </w:rPr>
          <w:t>경진대회</w:t>
        </w:r>
        <w:r>
          <w:t xml:space="preserve"> – </w:t>
        </w:r>
        <w:r>
          <w:rPr>
            <w:rFonts w:hint="eastAsia"/>
          </w:rPr>
          <w:t xml:space="preserve">글로벌 </w:t>
        </w:r>
        <w:proofErr w:type="spellStart"/>
        <w:r>
          <w:rPr>
            <w:rFonts w:hint="eastAsia"/>
          </w:rPr>
          <w:t>첼린저와</w:t>
        </w:r>
        <w:proofErr w:type="spellEnd"/>
        <w:r>
          <w:rPr>
            <w:rFonts w:hint="eastAsia"/>
          </w:rPr>
          <w:t xml:space="preserve"> 같은 프로그램 지원비 같은 학과 발전에 사용이 됩니다.</w:t>
        </w:r>
      </w:ins>
    </w:p>
    <w:p w14:paraId="23F0D558" w14:textId="77777777" w:rsidR="00A75A59" w:rsidRPr="008A1BA5" w:rsidRDefault="00A75A59" w:rsidP="00A75A59">
      <w:pPr>
        <w:pStyle w:val="a7"/>
        <w:ind w:leftChars="0" w:left="760"/>
        <w:rPr>
          <w:ins w:id="907" w:author="엄제윤" w:date="2021-03-01T15:37:00Z"/>
          <w:b/>
          <w:bCs/>
        </w:rPr>
      </w:pPr>
    </w:p>
    <w:p w14:paraId="69354830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908" w:author="엄제윤" w:date="2021-03-01T15:37:00Z"/>
          <w:b/>
          <w:bCs/>
        </w:rPr>
      </w:pPr>
      <w:ins w:id="909" w:author="엄제윤" w:date="2021-03-01T15:37:00Z">
        <w:r w:rsidRPr="008A1BA5">
          <w:rPr>
            <w:b/>
            <w:bCs/>
          </w:rPr>
          <w:t xml:space="preserve">Nu </w:t>
        </w:r>
        <w:r w:rsidRPr="008A1BA5">
          <w:rPr>
            <w:rFonts w:hint="eastAsia"/>
            <w:b/>
            <w:bCs/>
          </w:rPr>
          <w:t xml:space="preserve">교환학생은 선발기준이 </w:t>
        </w:r>
        <w:proofErr w:type="spellStart"/>
        <w:r w:rsidRPr="008A1BA5">
          <w:rPr>
            <w:rFonts w:hint="eastAsia"/>
            <w:b/>
            <w:bCs/>
          </w:rPr>
          <w:t>어떻게되나요</w:t>
        </w:r>
        <w:proofErr w:type="spellEnd"/>
        <w:r w:rsidRPr="008A1BA5">
          <w:rPr>
            <w:rFonts w:hint="eastAsia"/>
            <w:b/>
            <w:bCs/>
          </w:rPr>
          <w:t>?</w:t>
        </w:r>
        <w:r w:rsidRPr="008A1BA5">
          <w:rPr>
            <w:b/>
            <w:bCs/>
          </w:rPr>
          <w:t xml:space="preserve"> </w:t>
        </w:r>
        <w:r w:rsidRPr="008A1BA5">
          <w:rPr>
            <w:rFonts w:hint="eastAsia"/>
            <w:b/>
            <w:bCs/>
          </w:rPr>
          <w:t>어떤 프로그램이 진행되는지?</w:t>
        </w:r>
      </w:ins>
    </w:p>
    <w:p w14:paraId="3C1F549F" w14:textId="77777777" w:rsidR="00A75A59" w:rsidRPr="008A1BA5" w:rsidRDefault="00A75A59" w:rsidP="00A75A59">
      <w:pPr>
        <w:ind w:left="760"/>
        <w:rPr>
          <w:ins w:id="910" w:author="엄제윤" w:date="2021-03-01T15:37:00Z"/>
          <w:b/>
          <w:bCs/>
        </w:rPr>
      </w:pPr>
    </w:p>
    <w:p w14:paraId="18FE22EB" w14:textId="77777777" w:rsidR="00A75A59" w:rsidRPr="008A1BA5" w:rsidRDefault="00A75A59" w:rsidP="00A75A59">
      <w:pPr>
        <w:ind w:left="760"/>
        <w:rPr>
          <w:ins w:id="911" w:author="엄제윤" w:date="2021-03-01T15:37:00Z"/>
          <w:b/>
          <w:bCs/>
        </w:rPr>
      </w:pPr>
    </w:p>
    <w:p w14:paraId="688E4BF6" w14:textId="77777777" w:rsidR="00A75A59" w:rsidRPr="008A1BA5" w:rsidRDefault="00A75A59" w:rsidP="00A75A59">
      <w:pPr>
        <w:pStyle w:val="a7"/>
        <w:ind w:leftChars="0" w:left="760"/>
        <w:rPr>
          <w:ins w:id="912" w:author="엄제윤" w:date="2021-03-01T15:37:00Z"/>
          <w:b/>
          <w:bCs/>
        </w:rPr>
      </w:pPr>
      <w:ins w:id="913" w:author="엄제윤" w:date="2021-03-01T15:37:00Z">
        <w:r w:rsidRPr="008A1BA5">
          <w:rPr>
            <w:rFonts w:hint="eastAsia"/>
            <w:b/>
            <w:bCs/>
          </w:rPr>
          <w:t xml:space="preserve">다녀왔을 때 </w:t>
        </w:r>
        <w:proofErr w:type="gramStart"/>
        <w:r w:rsidRPr="008A1BA5">
          <w:rPr>
            <w:rFonts w:hint="eastAsia"/>
            <w:b/>
            <w:bCs/>
          </w:rPr>
          <w:t>메리트?차이점이</w:t>
        </w:r>
        <w:proofErr w:type="gramEnd"/>
        <w:r w:rsidRPr="008A1BA5">
          <w:rPr>
            <w:rFonts w:hint="eastAsia"/>
            <w:b/>
            <w:bCs/>
          </w:rPr>
          <w:t xml:space="preserve"> </w:t>
        </w:r>
        <w:proofErr w:type="spellStart"/>
        <w:r w:rsidRPr="008A1BA5">
          <w:rPr>
            <w:rFonts w:hint="eastAsia"/>
            <w:b/>
            <w:bCs/>
          </w:rPr>
          <w:t>어떤건가요</w:t>
        </w:r>
        <w:proofErr w:type="spellEnd"/>
        <w:r w:rsidRPr="008A1BA5">
          <w:rPr>
            <w:rFonts w:hint="eastAsia"/>
            <w:b/>
            <w:bCs/>
          </w:rPr>
          <w:t>?</w:t>
        </w:r>
      </w:ins>
    </w:p>
    <w:p w14:paraId="36051E38" w14:textId="3760140F" w:rsidR="00A75A59" w:rsidRPr="00F410DD" w:rsidRDefault="00F410DD" w:rsidP="00A75A59">
      <w:pPr>
        <w:pStyle w:val="a7"/>
        <w:ind w:leftChars="0" w:left="760"/>
        <w:rPr>
          <w:ins w:id="914" w:author="엄제윤" w:date="2021-03-01T15:37:00Z"/>
          <w:rPrChange w:id="915" w:author="LeeSungHo" w:date="2021-03-02T13:59:00Z">
            <w:rPr>
              <w:ins w:id="916" w:author="엄제윤" w:date="2021-03-01T15:37:00Z"/>
              <w:b/>
              <w:bCs/>
            </w:rPr>
          </w:rPrChange>
        </w:rPr>
      </w:pPr>
      <w:ins w:id="917" w:author="LeeSungHo" w:date="2021-03-02T13:58:00Z">
        <w:r w:rsidRPr="00F410DD">
          <w:rPr>
            <w:rFonts w:hint="eastAsia"/>
            <w:rPrChange w:id="918" w:author="LeeSungHo" w:date="2021-03-02T13:59:00Z">
              <w:rPr>
                <w:rFonts w:hint="eastAsia"/>
                <w:b/>
                <w:bCs/>
              </w:rPr>
            </w:rPrChange>
          </w:rPr>
          <w:t>다녀왔을</w:t>
        </w:r>
        <w:r w:rsidRPr="00F410DD">
          <w:rPr>
            <w:rPrChange w:id="919" w:author="LeeSungHo" w:date="2021-03-02T13:59:00Z">
              <w:rPr>
                <w:b/>
                <w:bCs/>
              </w:rPr>
            </w:rPrChange>
          </w:rPr>
          <w:t xml:space="preserve"> 때 메리트는 학과에서 </w:t>
        </w:r>
      </w:ins>
      <w:ins w:id="920" w:author="LeeSungHo" w:date="2021-03-02T13:59:00Z">
        <w:r w:rsidRPr="00F410DD">
          <w:rPr>
            <w:rFonts w:hint="eastAsia"/>
            <w:rPrChange w:id="921" w:author="LeeSungHo" w:date="2021-03-02T13:59:00Z">
              <w:rPr>
                <w:rFonts w:hint="eastAsia"/>
                <w:b/>
                <w:bCs/>
              </w:rPr>
            </w:rPrChange>
          </w:rPr>
          <w:t>지원금을</w:t>
        </w:r>
        <w:r w:rsidRPr="00F410DD">
          <w:rPr>
            <w:rPrChange w:id="922" w:author="LeeSungHo" w:date="2021-03-02T13:59:00Z">
              <w:rPr>
                <w:b/>
                <w:bCs/>
              </w:rPr>
            </w:rPrChange>
          </w:rPr>
          <w:t xml:space="preserve"> </w:t>
        </w:r>
        <w:r w:rsidRPr="00F410DD">
          <w:rPr>
            <w:rFonts w:hint="eastAsia"/>
            <w:rPrChange w:id="923" w:author="LeeSungHo" w:date="2021-03-02T13:59:00Z">
              <w:rPr>
                <w:rFonts w:hint="eastAsia"/>
                <w:b/>
                <w:bCs/>
              </w:rPr>
            </w:rPrChange>
          </w:rPr>
          <w:t>받으며</w:t>
        </w:r>
        <w:r w:rsidRPr="00F410DD">
          <w:rPr>
            <w:rPrChange w:id="924" w:author="LeeSungHo" w:date="2021-03-02T13:59:00Z">
              <w:rPr>
                <w:b/>
                <w:bCs/>
              </w:rPr>
            </w:rPrChange>
          </w:rPr>
          <w:t xml:space="preserve"> </w:t>
        </w:r>
        <w:r w:rsidRPr="00F410DD">
          <w:rPr>
            <w:rFonts w:hint="eastAsia"/>
            <w:rPrChange w:id="925" w:author="LeeSungHo" w:date="2021-03-02T13:59:00Z">
              <w:rPr>
                <w:rFonts w:hint="eastAsia"/>
                <w:b/>
                <w:bCs/>
              </w:rPr>
            </w:rPrChange>
          </w:rPr>
          <w:t>유학</w:t>
        </w:r>
        <w:r w:rsidRPr="00F410DD">
          <w:rPr>
            <w:rPrChange w:id="926" w:author="LeeSungHo" w:date="2021-03-02T13:59:00Z">
              <w:rPr>
                <w:b/>
                <w:bCs/>
              </w:rPr>
            </w:rPrChange>
          </w:rPr>
          <w:t xml:space="preserve"> </w:t>
        </w:r>
        <w:r w:rsidRPr="00F410DD">
          <w:rPr>
            <w:rFonts w:hint="eastAsia"/>
            <w:rPrChange w:id="927" w:author="LeeSungHo" w:date="2021-03-02T13:59:00Z">
              <w:rPr>
                <w:rFonts w:hint="eastAsia"/>
                <w:b/>
                <w:bCs/>
              </w:rPr>
            </w:rPrChange>
          </w:rPr>
          <w:t>생활을</w:t>
        </w:r>
        <w:r w:rsidRPr="00F410DD">
          <w:rPr>
            <w:rPrChange w:id="928" w:author="LeeSungHo" w:date="2021-03-02T13:59:00Z">
              <w:rPr>
                <w:b/>
                <w:bCs/>
              </w:rPr>
            </w:rPrChange>
          </w:rPr>
          <w:t xml:space="preserve"> </w:t>
        </w:r>
        <w:r w:rsidRPr="00F410DD">
          <w:rPr>
            <w:rFonts w:hint="eastAsia"/>
            <w:rPrChange w:id="929" w:author="LeeSungHo" w:date="2021-03-02T13:59:00Z">
              <w:rPr>
                <w:rFonts w:hint="eastAsia"/>
                <w:b/>
                <w:bCs/>
              </w:rPr>
            </w:rPrChange>
          </w:rPr>
          <w:t>할</w:t>
        </w:r>
        <w:r w:rsidRPr="00F410DD">
          <w:rPr>
            <w:rPrChange w:id="930" w:author="LeeSungHo" w:date="2021-03-02T13:59:00Z">
              <w:rPr>
                <w:b/>
                <w:bCs/>
              </w:rPr>
            </w:rPrChange>
          </w:rPr>
          <w:t xml:space="preserve"> </w:t>
        </w:r>
        <w:r w:rsidRPr="00F410DD">
          <w:rPr>
            <w:rFonts w:hint="eastAsia"/>
            <w:rPrChange w:id="931" w:author="LeeSungHo" w:date="2021-03-02T13:59:00Z">
              <w:rPr>
                <w:rFonts w:hint="eastAsia"/>
                <w:b/>
                <w:bCs/>
              </w:rPr>
            </w:rPrChange>
          </w:rPr>
          <w:t>수</w:t>
        </w:r>
        <w:r w:rsidRPr="00F410DD">
          <w:rPr>
            <w:rPrChange w:id="932" w:author="LeeSungHo" w:date="2021-03-02T13:59:00Z">
              <w:rPr>
                <w:b/>
                <w:bCs/>
              </w:rPr>
            </w:rPrChange>
          </w:rPr>
          <w:t xml:space="preserve"> </w:t>
        </w:r>
        <w:r w:rsidRPr="00F410DD">
          <w:rPr>
            <w:rFonts w:hint="eastAsia"/>
            <w:rPrChange w:id="933" w:author="LeeSungHo" w:date="2021-03-02T13:59:00Z">
              <w:rPr>
                <w:rFonts w:hint="eastAsia"/>
                <w:b/>
                <w:bCs/>
              </w:rPr>
            </w:rPrChange>
          </w:rPr>
          <w:t>있으며</w:t>
        </w:r>
        <w:r w:rsidRPr="00F410DD">
          <w:rPr>
            <w:rPrChange w:id="934" w:author="LeeSungHo" w:date="2021-03-02T13:59:00Z">
              <w:rPr>
                <w:b/>
                <w:bCs/>
              </w:rPr>
            </w:rPrChange>
          </w:rPr>
          <w:t xml:space="preserve">, </w:t>
        </w:r>
        <w:r>
          <w:rPr>
            <w:rFonts w:hint="eastAsia"/>
          </w:rPr>
          <w:t>교환 학생을 갔을 경우</w:t>
        </w:r>
        <w:r>
          <w:t xml:space="preserve"> </w:t>
        </w:r>
        <w:r>
          <w:rPr>
            <w:rFonts w:hint="eastAsia"/>
          </w:rPr>
          <w:t xml:space="preserve">학점이 안되지만 </w:t>
        </w:r>
        <w:proofErr w:type="spellStart"/>
        <w:r>
          <w:rPr>
            <w:rFonts w:hint="eastAsia"/>
          </w:rPr>
          <w:t>노섬브리아</w:t>
        </w:r>
        <w:proofErr w:type="spellEnd"/>
        <w:r>
          <w:rPr>
            <w:rFonts w:hint="eastAsia"/>
          </w:rPr>
          <w:t xml:space="preserve"> </w:t>
        </w:r>
        <w:r>
          <w:t xml:space="preserve">ITM </w:t>
        </w:r>
        <w:r>
          <w:rPr>
            <w:rFonts w:hint="eastAsia"/>
          </w:rPr>
          <w:t>학과에서 듣는 수업들은 전부 학점으로 인정이 가능합니다.</w:t>
        </w:r>
      </w:ins>
    </w:p>
    <w:p w14:paraId="7D651BDD" w14:textId="77777777" w:rsidR="00A75A59" w:rsidRPr="008A1BA5" w:rsidRDefault="00A75A59" w:rsidP="00A75A59">
      <w:pPr>
        <w:pStyle w:val="a7"/>
        <w:ind w:leftChars="0" w:left="760"/>
        <w:rPr>
          <w:ins w:id="935" w:author="엄제윤" w:date="2021-03-01T15:37:00Z"/>
          <w:b/>
          <w:bCs/>
        </w:rPr>
      </w:pPr>
    </w:p>
    <w:p w14:paraId="2AEADF1A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936" w:author="엄제윤" w:date="2021-03-01T15:37:00Z"/>
          <w:b/>
          <w:bCs/>
        </w:rPr>
      </w:pPr>
      <w:ins w:id="937" w:author="엄제윤" w:date="2021-03-01T15:37:00Z">
        <w:r w:rsidRPr="008A1BA5">
          <w:rPr>
            <w:rFonts w:hint="eastAsia"/>
            <w:b/>
            <w:bCs/>
          </w:rPr>
          <w:t xml:space="preserve">교환학생 </w:t>
        </w:r>
        <w:proofErr w:type="gramStart"/>
        <w:r w:rsidRPr="008A1BA5">
          <w:rPr>
            <w:rFonts w:hint="eastAsia"/>
            <w:b/>
            <w:bCs/>
          </w:rPr>
          <w:t>장학금/</w:t>
        </w:r>
        <w:r w:rsidRPr="008A1BA5">
          <w:rPr>
            <w:b/>
            <w:bCs/>
          </w:rPr>
          <w:t xml:space="preserve"> </w:t>
        </w:r>
        <w:r w:rsidRPr="008A1BA5">
          <w:rPr>
            <w:rFonts w:hint="eastAsia"/>
            <w:b/>
            <w:bCs/>
          </w:rPr>
          <w:t>지원금은</w:t>
        </w:r>
        <w:proofErr w:type="gramEnd"/>
        <w:r w:rsidRPr="008A1BA5">
          <w:rPr>
            <w:rFonts w:hint="eastAsia"/>
            <w:b/>
            <w:bCs/>
          </w:rPr>
          <w:t xml:space="preserve"> 얼마인가요?</w:t>
        </w:r>
      </w:ins>
    </w:p>
    <w:p w14:paraId="0F7DBEFE" w14:textId="77777777" w:rsidR="00A75A59" w:rsidRDefault="00A75A59" w:rsidP="00A75A59">
      <w:pPr>
        <w:pStyle w:val="a7"/>
        <w:ind w:leftChars="0" w:left="760"/>
        <w:rPr>
          <w:ins w:id="938" w:author="엄제윤" w:date="2021-03-01T15:37:00Z"/>
        </w:rPr>
      </w:pPr>
      <w:ins w:id="939" w:author="엄제윤" w:date="2021-03-01T15:37:00Z">
        <w:r>
          <w:rPr>
            <w:rFonts w:hint="eastAsia"/>
          </w:rPr>
          <w:t>2</w:t>
        </w:r>
        <w:r>
          <w:t>1</w:t>
        </w:r>
        <w:r>
          <w:rPr>
            <w:rFonts w:hint="eastAsia"/>
          </w:rPr>
          <w:t xml:space="preserve">년도 기준 </w:t>
        </w:r>
        <w:r>
          <w:t>300</w:t>
        </w:r>
        <w:r>
          <w:rPr>
            <w:rFonts w:hint="eastAsia"/>
          </w:rPr>
          <w:t>만원이 지급됩니다.</w:t>
        </w:r>
      </w:ins>
    </w:p>
    <w:p w14:paraId="6614C1E1" w14:textId="77777777" w:rsidR="00A75A59" w:rsidRDefault="00A75A59" w:rsidP="00A75A59">
      <w:pPr>
        <w:pStyle w:val="a7"/>
        <w:ind w:leftChars="0" w:left="760"/>
        <w:rPr>
          <w:ins w:id="940" w:author="엄제윤" w:date="2021-03-01T15:37:00Z"/>
        </w:rPr>
      </w:pPr>
    </w:p>
    <w:p w14:paraId="455ECA00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941" w:author="엄제윤" w:date="2021-03-01T15:37:00Z"/>
          <w:b/>
          <w:bCs/>
        </w:rPr>
      </w:pPr>
      <w:ins w:id="942" w:author="엄제윤" w:date="2021-03-01T15:37:00Z">
        <w:r w:rsidRPr="008A1BA5">
          <w:rPr>
            <w:b/>
            <w:bCs/>
          </w:rPr>
          <w:t xml:space="preserve">NU </w:t>
        </w:r>
        <w:r w:rsidRPr="008A1BA5">
          <w:rPr>
            <w:rFonts w:hint="eastAsia"/>
            <w:b/>
            <w:bCs/>
          </w:rPr>
          <w:t xml:space="preserve">진급 기준 </w:t>
        </w:r>
        <w:r w:rsidRPr="008A1BA5">
          <w:rPr>
            <w:b/>
            <w:bCs/>
          </w:rPr>
          <w:t xml:space="preserve">or </w:t>
        </w:r>
        <w:r w:rsidRPr="008A1BA5">
          <w:rPr>
            <w:rFonts w:hint="eastAsia"/>
            <w:b/>
            <w:bCs/>
          </w:rPr>
          <w:t>학점 계산법이 어떻게 되는지,</w:t>
        </w:r>
        <w:r w:rsidRPr="008A1BA5">
          <w:rPr>
            <w:b/>
            <w:bCs/>
          </w:rPr>
          <w:t xml:space="preserve"> </w:t>
        </w:r>
        <w:r w:rsidRPr="008A1BA5">
          <w:rPr>
            <w:rFonts w:hint="eastAsia"/>
            <w:b/>
            <w:bCs/>
          </w:rPr>
          <w:t xml:space="preserve">과기대와 어떻게 </w:t>
        </w:r>
        <w:proofErr w:type="spellStart"/>
        <w:r w:rsidRPr="008A1BA5">
          <w:rPr>
            <w:rFonts w:hint="eastAsia"/>
            <w:b/>
            <w:bCs/>
          </w:rPr>
          <w:t>다른지</w:t>
        </w:r>
        <w:proofErr w:type="spellEnd"/>
      </w:ins>
    </w:p>
    <w:p w14:paraId="6078461A" w14:textId="77777777" w:rsidR="00A75A59" w:rsidRPr="008A1BA5" w:rsidRDefault="00A75A59" w:rsidP="00A75A59">
      <w:pPr>
        <w:rPr>
          <w:ins w:id="943" w:author="엄제윤" w:date="2021-03-01T15:37:00Z"/>
          <w:b/>
          <w:bCs/>
        </w:rPr>
      </w:pPr>
    </w:p>
    <w:p w14:paraId="01264710" w14:textId="77777777" w:rsidR="00A75A59" w:rsidRPr="008A1BA5" w:rsidRDefault="00A75A59" w:rsidP="00A75A59">
      <w:pPr>
        <w:rPr>
          <w:ins w:id="944" w:author="엄제윤" w:date="2021-03-01T15:37:00Z"/>
          <w:sz w:val="30"/>
          <w:szCs w:val="30"/>
        </w:rPr>
      </w:pPr>
      <w:ins w:id="945" w:author="엄제윤" w:date="2021-03-01T15:37:00Z">
        <w:r w:rsidRPr="008A1BA5">
          <w:rPr>
            <w:rFonts w:hint="eastAsia"/>
            <w:sz w:val="30"/>
            <w:szCs w:val="30"/>
          </w:rPr>
          <w:t>학생회</w:t>
        </w:r>
      </w:ins>
    </w:p>
    <w:p w14:paraId="3480EEB4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946" w:author="엄제윤" w:date="2021-03-01T15:37:00Z"/>
          <w:b/>
          <w:bCs/>
        </w:rPr>
      </w:pPr>
      <w:ins w:id="947" w:author="엄제윤" w:date="2021-03-01T15:37:00Z">
        <w:r w:rsidRPr="008A1BA5">
          <w:rPr>
            <w:rFonts w:hint="eastAsia"/>
            <w:b/>
            <w:bCs/>
          </w:rPr>
          <w:t>학생회 진행 사업이 어떻게 되나요?</w:t>
        </w:r>
      </w:ins>
    </w:p>
    <w:p w14:paraId="51524A94" w14:textId="77777777" w:rsidR="00A75A59" w:rsidRDefault="00A75A59" w:rsidP="00A75A59">
      <w:pPr>
        <w:pStyle w:val="a7"/>
        <w:ind w:leftChars="0" w:left="760"/>
        <w:rPr>
          <w:ins w:id="948" w:author="엄제윤" w:date="2021-03-01T15:37:00Z"/>
        </w:rPr>
      </w:pPr>
      <w:ins w:id="949" w:author="엄제윤" w:date="2021-03-01T15:37:00Z">
        <w:r>
          <w:rPr>
            <w:rFonts w:hint="eastAsia"/>
          </w:rPr>
          <w:lastRenderedPageBreak/>
          <w:t>학생회 진행 사업은 입학했을 때 지불했던 학생회비를 이용하여</w:t>
        </w:r>
        <w:r>
          <w:t xml:space="preserve"> </w:t>
        </w:r>
        <w:r>
          <w:rPr>
            <w:rFonts w:hint="eastAsia"/>
          </w:rPr>
          <w:t>멘토-멘티 사업</w:t>
        </w:r>
        <w:r>
          <w:t xml:space="preserve">, </w:t>
        </w:r>
        <w:r>
          <w:rPr>
            <w:rFonts w:hint="eastAsia"/>
          </w:rPr>
          <w:t>야식 사업,</w:t>
        </w:r>
        <w:r>
          <w:t xml:space="preserve"> </w:t>
        </w:r>
        <w:r>
          <w:rPr>
            <w:rFonts w:hint="eastAsia"/>
          </w:rPr>
          <w:t>대여 사업,</w:t>
        </w:r>
        <w:r>
          <w:t xml:space="preserve"> MT-</w:t>
        </w:r>
        <w:proofErr w:type="spellStart"/>
        <w:r>
          <w:rPr>
            <w:rFonts w:hint="eastAsia"/>
          </w:rPr>
          <w:t>아밤</w:t>
        </w:r>
        <w:proofErr w:type="spellEnd"/>
        <w:r>
          <w:rPr>
            <w:rFonts w:hint="eastAsia"/>
          </w:rPr>
          <w:t xml:space="preserve"> 등 </w:t>
        </w:r>
        <w:r>
          <w:t xml:space="preserve">ITM </w:t>
        </w:r>
        <w:r>
          <w:rPr>
            <w:rFonts w:hint="eastAsia"/>
          </w:rPr>
          <w:t>학우들에게 도움이 되는 사업들을 진행합니다.</w:t>
        </w:r>
      </w:ins>
    </w:p>
    <w:p w14:paraId="5D03F747" w14:textId="77777777" w:rsidR="00A75A59" w:rsidRPr="008A1BA5" w:rsidRDefault="00A75A59" w:rsidP="00A75A59">
      <w:pPr>
        <w:pStyle w:val="a7"/>
        <w:ind w:leftChars="0" w:left="760"/>
        <w:rPr>
          <w:ins w:id="950" w:author="엄제윤" w:date="2021-03-01T15:37:00Z"/>
          <w:b/>
          <w:bCs/>
        </w:rPr>
      </w:pPr>
    </w:p>
    <w:p w14:paraId="7C324956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951" w:author="엄제윤" w:date="2021-03-01T15:37:00Z"/>
          <w:b/>
          <w:bCs/>
        </w:rPr>
      </w:pPr>
      <w:ins w:id="952" w:author="엄제윤" w:date="2021-03-01T15:37:00Z">
        <w:r w:rsidRPr="008A1BA5">
          <w:rPr>
            <w:rFonts w:hint="eastAsia"/>
            <w:b/>
            <w:bCs/>
          </w:rPr>
          <w:t>대여사업은 어떻게 사용하나요?</w:t>
        </w:r>
      </w:ins>
    </w:p>
    <w:p w14:paraId="303473AF" w14:textId="77777777" w:rsidR="00A75A59" w:rsidRDefault="00A75A59" w:rsidP="00A75A59">
      <w:pPr>
        <w:pStyle w:val="a7"/>
        <w:ind w:leftChars="0" w:left="760"/>
        <w:rPr>
          <w:ins w:id="953" w:author="엄제윤" w:date="2021-03-01T15:37:00Z"/>
        </w:rPr>
      </w:pPr>
      <w:ins w:id="954" w:author="엄제윤" w:date="2021-03-01T15:37:00Z">
        <w:r>
          <w:rPr>
            <w:rFonts w:hint="eastAsia"/>
          </w:rPr>
          <w:t>대여사업은 I</w:t>
        </w:r>
        <w:r>
          <w:t xml:space="preserve">TM </w:t>
        </w:r>
        <w:r>
          <w:rPr>
            <w:rFonts w:hint="eastAsia"/>
          </w:rPr>
          <w:t>플러스 친구를 통해 물품</w:t>
        </w:r>
        <w:r>
          <w:t xml:space="preserve"> </w:t>
        </w:r>
        <w:r>
          <w:rPr>
            <w:rFonts w:hint="eastAsia"/>
          </w:rPr>
          <w:t>대여 가능 여부를 확인하여 신분증을 맡긴 뒤 대여가 가능합니다.</w:t>
        </w:r>
        <w:r>
          <w:t xml:space="preserve"> </w:t>
        </w:r>
        <w:r>
          <w:rPr>
            <w:rFonts w:hint="eastAsia"/>
          </w:rPr>
          <w:t>대여 물품으로는 프린트,</w:t>
        </w:r>
        <w:r>
          <w:t xml:space="preserve"> </w:t>
        </w:r>
        <w:r>
          <w:rPr>
            <w:rFonts w:hint="eastAsia"/>
          </w:rPr>
          <w:t>약품,</w:t>
        </w:r>
        <w:r>
          <w:t xml:space="preserve"> </w:t>
        </w:r>
        <w:r>
          <w:rPr>
            <w:rFonts w:hint="eastAsia"/>
          </w:rPr>
          <w:t>우산,</w:t>
        </w:r>
        <w:r>
          <w:t xml:space="preserve"> </w:t>
        </w:r>
        <w:r>
          <w:rPr>
            <w:rFonts w:hint="eastAsia"/>
          </w:rPr>
          <w:t>돗자리,</w:t>
        </w:r>
        <w:r>
          <w:t xml:space="preserve"> </w:t>
        </w:r>
        <w:r>
          <w:rPr>
            <w:rFonts w:hint="eastAsia"/>
          </w:rPr>
          <w:t>우산,</w:t>
        </w:r>
        <w:r>
          <w:t xml:space="preserve"> </w:t>
        </w:r>
        <w:r>
          <w:rPr>
            <w:rFonts w:hint="eastAsia"/>
          </w:rPr>
          <w:t>충전기,</w:t>
        </w:r>
        <w:r>
          <w:t xml:space="preserve"> </w:t>
        </w:r>
        <w:proofErr w:type="spellStart"/>
        <w:r>
          <w:rPr>
            <w:rFonts w:hint="eastAsia"/>
          </w:rPr>
          <w:t>고데기</w:t>
        </w:r>
        <w:proofErr w:type="spellEnd"/>
        <w:r>
          <w:t xml:space="preserve"> </w:t>
        </w:r>
        <w:r>
          <w:rPr>
            <w:rFonts w:hint="eastAsia"/>
          </w:rPr>
          <w:t xml:space="preserve">등이 있으며 우산은 익일 다른 물품은 당일 </w:t>
        </w:r>
        <w:r>
          <w:t>6</w:t>
        </w:r>
        <w:r>
          <w:rPr>
            <w:rFonts w:hint="eastAsia"/>
          </w:rPr>
          <w:t>시까지 반납을 원칙으로 합니다.</w:t>
        </w:r>
      </w:ins>
    </w:p>
    <w:p w14:paraId="6746DBC3" w14:textId="77777777" w:rsidR="00A75A59" w:rsidRPr="00EF11A3" w:rsidRDefault="00A75A59" w:rsidP="00A75A59">
      <w:pPr>
        <w:rPr>
          <w:ins w:id="955" w:author="엄제윤" w:date="2021-03-01T15:37:00Z"/>
        </w:rPr>
      </w:pPr>
    </w:p>
    <w:p w14:paraId="2469A3DB" w14:textId="77777777" w:rsidR="00A75A59" w:rsidRPr="008A1BA5" w:rsidRDefault="00A75A59" w:rsidP="00A75A59">
      <w:pPr>
        <w:rPr>
          <w:ins w:id="956" w:author="엄제윤" w:date="2021-03-01T15:37:00Z"/>
          <w:sz w:val="30"/>
          <w:szCs w:val="30"/>
        </w:rPr>
      </w:pPr>
      <w:ins w:id="957" w:author="엄제윤" w:date="2021-03-01T15:37:00Z">
        <w:r w:rsidRPr="008A1BA5">
          <w:rPr>
            <w:rFonts w:hint="eastAsia"/>
            <w:sz w:val="30"/>
            <w:szCs w:val="30"/>
          </w:rPr>
          <w:t>장학금</w:t>
        </w:r>
      </w:ins>
    </w:p>
    <w:p w14:paraId="03BFBE23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958" w:author="엄제윤" w:date="2021-03-01T15:37:00Z"/>
          <w:b/>
          <w:bCs/>
        </w:rPr>
      </w:pPr>
      <w:ins w:id="959" w:author="엄제윤" w:date="2021-03-01T15:37:00Z">
        <w:r w:rsidRPr="008A1BA5">
          <w:rPr>
            <w:rFonts w:hint="eastAsia"/>
            <w:b/>
            <w:bCs/>
          </w:rPr>
          <w:t xml:space="preserve">장학금 종류에는 </w:t>
        </w:r>
        <w:proofErr w:type="spellStart"/>
        <w:r w:rsidRPr="008A1BA5">
          <w:rPr>
            <w:rFonts w:hint="eastAsia"/>
            <w:b/>
            <w:bCs/>
          </w:rPr>
          <w:t>어떤게</w:t>
        </w:r>
        <w:proofErr w:type="spellEnd"/>
        <w:r w:rsidRPr="008A1BA5">
          <w:rPr>
            <w:rFonts w:hint="eastAsia"/>
            <w:b/>
            <w:bCs/>
          </w:rPr>
          <w:t xml:space="preserve"> 있나요?</w:t>
        </w:r>
      </w:ins>
    </w:p>
    <w:p w14:paraId="6DEDF351" w14:textId="77777777" w:rsidR="00A75A59" w:rsidRDefault="00A75A59" w:rsidP="00A75A59">
      <w:pPr>
        <w:ind w:left="760"/>
        <w:rPr>
          <w:ins w:id="960" w:author="엄제윤" w:date="2021-03-01T15:37:00Z"/>
        </w:rPr>
      </w:pPr>
      <w:ins w:id="961" w:author="엄제윤" w:date="2021-03-01T15:37:00Z">
        <w:r w:rsidRPr="00D04F53">
          <w:rPr>
            <w:rFonts w:hint="eastAsia"/>
          </w:rPr>
          <w:t>서울과학기술대학교</w:t>
        </w:r>
        <w:r w:rsidRPr="00D04F53">
          <w:t xml:space="preserve"> 산업공학과 ITM 프로그램에 참여하는 학생들은 서울과학기술대학교에서 제공하는 다양한 장학제도의 혜택을 받을 수 있으며, 이와 동시에 ITM 프로그램의 자체적인 사업을 통한 추가적인 장학금 수혜를 받을 수 있습니다.</w:t>
        </w:r>
        <w:r>
          <w:t xml:space="preserve"> </w:t>
        </w:r>
      </w:ins>
    </w:p>
    <w:p w14:paraId="5C9C69E1" w14:textId="77777777" w:rsidR="00A75A59" w:rsidRDefault="00A75A59" w:rsidP="00A75A59">
      <w:pPr>
        <w:ind w:left="760"/>
        <w:rPr>
          <w:ins w:id="962" w:author="엄제윤" w:date="2021-03-01T15:37:00Z"/>
        </w:rPr>
      </w:pPr>
      <w:ins w:id="963" w:author="엄제윤" w:date="2021-03-01T15:37:00Z">
        <w:r>
          <w:rPr>
            <w:rFonts w:hint="eastAsia"/>
          </w:rPr>
          <w:t>먼저,</w:t>
        </w:r>
        <w:r>
          <w:t xml:space="preserve"> </w:t>
        </w:r>
        <w:r>
          <w:rPr>
            <w:rFonts w:hint="eastAsia"/>
          </w:rPr>
          <w:t>재학생 교내 장학금(</w:t>
        </w:r>
        <w:r w:rsidRPr="00FF3416">
          <w:rPr>
            <w:rFonts w:hint="eastAsia"/>
          </w:rPr>
          <w:t>성적우수장학금</w:t>
        </w:r>
        <w:r w:rsidRPr="00FF3416">
          <w:t xml:space="preserve">, 국가유공자장학금, </w:t>
        </w:r>
        <w:proofErr w:type="spellStart"/>
        <w:r w:rsidRPr="00FF3416">
          <w:t>새터민장학금</w:t>
        </w:r>
        <w:proofErr w:type="spellEnd"/>
        <w:r w:rsidRPr="00FF3416">
          <w:t>, 어의장학금, 봉사장학금, 외국인장학금, 국제교류장학금, 공로장학금, 능력인증 장학금, 능력향상장학금, 교내근로장학금, 국가근로장학금</w:t>
        </w:r>
        <w:r>
          <w:t>)</w:t>
        </w:r>
        <w:r>
          <w:rPr>
            <w:rFonts w:hint="eastAsia"/>
          </w:rPr>
          <w:t>이 있습니다.</w:t>
        </w:r>
      </w:ins>
    </w:p>
    <w:p w14:paraId="7796B586" w14:textId="77777777" w:rsidR="00A75A59" w:rsidRDefault="00A75A59" w:rsidP="00A75A59">
      <w:pPr>
        <w:ind w:left="760"/>
        <w:rPr>
          <w:ins w:id="964" w:author="엄제윤" w:date="2021-03-01T15:37:00Z"/>
        </w:rPr>
      </w:pPr>
      <w:ins w:id="965" w:author="엄제윤" w:date="2021-03-01T15:37:00Z">
        <w:r>
          <w:rPr>
            <w:rFonts w:hint="eastAsia"/>
          </w:rPr>
          <w:t>다음으로는 재학생 교외 장학금</w:t>
        </w:r>
        <w:r>
          <w:t>(</w:t>
        </w:r>
        <w:r w:rsidRPr="00FF3416">
          <w:rPr>
            <w:rFonts w:hint="eastAsia"/>
          </w:rPr>
          <w:t>장학단체에서</w:t>
        </w:r>
        <w:r w:rsidRPr="00FF3416">
          <w:t xml:space="preserve"> 대상자의 자격 요건을 정한 경우 이를 갖춘 자를 선발하여 지급하고, 자격요건을 정하지 아니한 경우 원칙적으로 직전 학기 평점평균 2.5(C+) 이상인 자 중에서 경제적 사정으로 학비마련이 곤란하지만 품행이 방정하고 장래가 촉망되는 학생을 추천합니다.</w:t>
        </w:r>
        <w:r>
          <w:t>)</w:t>
        </w:r>
      </w:ins>
    </w:p>
    <w:p w14:paraId="6BBEDF3F" w14:textId="77777777" w:rsidR="00A75A59" w:rsidRDefault="00A75A59" w:rsidP="00A75A59">
      <w:pPr>
        <w:ind w:left="760"/>
        <w:rPr>
          <w:ins w:id="966" w:author="엄제윤" w:date="2021-03-01T15:37:00Z"/>
        </w:rPr>
      </w:pPr>
      <w:ins w:id="967" w:author="엄제윤" w:date="2021-03-01T15:37:00Z">
        <w:r>
          <w:tab/>
        </w:r>
        <w:r>
          <w:rPr>
            <w:rFonts w:hint="eastAsia"/>
          </w:rPr>
          <w:t xml:space="preserve">마지막으로 </w:t>
        </w:r>
        <w:r w:rsidRPr="00FF3416">
          <w:t>ITM프로그램 장학금</w:t>
        </w:r>
        <w:r>
          <w:t>(</w:t>
        </w:r>
        <w:r w:rsidRPr="00FF3416">
          <w:t>성적장학금</w:t>
        </w:r>
        <w:r w:rsidRPr="00FF3416">
          <w:rPr>
            <w:rFonts w:hint="eastAsia"/>
          </w:rPr>
          <w:t>,</w:t>
        </w:r>
        <w:r w:rsidRPr="00FF3416">
          <w:t xml:space="preserve"> 경진대회 장학금</w:t>
        </w:r>
        <w:r w:rsidRPr="00FF3416">
          <w:rPr>
            <w:rFonts w:hint="eastAsia"/>
          </w:rPr>
          <w:t>,</w:t>
        </w:r>
        <w:r w:rsidRPr="00FF3416">
          <w:t xml:space="preserve"> </w:t>
        </w:r>
        <w:proofErr w:type="spellStart"/>
        <w:r w:rsidRPr="00FF3416">
          <w:t>튜터링</w:t>
        </w:r>
        <w:proofErr w:type="spellEnd"/>
        <w:r w:rsidRPr="00FF3416">
          <w:t xml:space="preserve"> 장학금</w:t>
        </w:r>
        <w:r w:rsidRPr="00FF3416">
          <w:rPr>
            <w:rFonts w:hint="eastAsia"/>
          </w:rPr>
          <w:t>,</w:t>
        </w:r>
        <w:r w:rsidRPr="00FF3416">
          <w:t xml:space="preserve"> 인턴십 장학금</w:t>
        </w:r>
        <w:r w:rsidRPr="00FF3416">
          <w:rPr>
            <w:rFonts w:hint="eastAsia"/>
          </w:rPr>
          <w:t>,</w:t>
        </w:r>
        <w:r w:rsidRPr="00FF3416">
          <w:t xml:space="preserve"> 졸업작품 발표회 장학금</w:t>
        </w:r>
        <w:r w:rsidRPr="00FF3416">
          <w:rPr>
            <w:rFonts w:hint="eastAsia"/>
          </w:rPr>
          <w:t>,</w:t>
        </w:r>
        <w:r w:rsidRPr="00FF3416">
          <w:t xml:space="preserve"> 해외 교환학생 장학금</w:t>
        </w:r>
        <w:r w:rsidRPr="00FF3416">
          <w:rPr>
            <w:rFonts w:hint="eastAsia"/>
          </w:rPr>
          <w:t>,</w:t>
        </w:r>
        <w:r w:rsidRPr="00FF3416">
          <w:t xml:space="preserve"> 실습도우미 장학금</w:t>
        </w:r>
        <w:r w:rsidRPr="00FF3416">
          <w:rPr>
            <w:rFonts w:hint="eastAsia"/>
          </w:rPr>
          <w:t>,</w:t>
        </w:r>
        <w:r w:rsidRPr="00FF3416">
          <w:t xml:space="preserve"> 신입생 IT학습지원 장학금</w:t>
        </w:r>
        <w:r>
          <w:t>)</w:t>
        </w:r>
        <w:r>
          <w:rPr>
            <w:rFonts w:hint="eastAsia"/>
          </w:rPr>
          <w:t>이 있습니다.</w:t>
        </w:r>
      </w:ins>
    </w:p>
    <w:p w14:paraId="1487609C" w14:textId="77777777" w:rsidR="00A75A59" w:rsidRPr="00FF3416" w:rsidRDefault="00A75A59" w:rsidP="00A75A59">
      <w:pPr>
        <w:ind w:left="760"/>
        <w:rPr>
          <w:ins w:id="968" w:author="엄제윤" w:date="2021-03-01T15:37:00Z"/>
        </w:rPr>
      </w:pPr>
    </w:p>
    <w:p w14:paraId="289209BB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969" w:author="엄제윤" w:date="2021-03-01T15:37:00Z"/>
          <w:b/>
          <w:bCs/>
        </w:rPr>
      </w:pPr>
      <w:ins w:id="970" w:author="엄제윤" w:date="2021-03-01T15:37:00Z">
        <w:r w:rsidRPr="008A1BA5">
          <w:rPr>
            <w:rFonts w:hint="eastAsia"/>
            <w:b/>
            <w:bCs/>
          </w:rPr>
          <w:t>장학금이 프로그램비에도 해당이 되나요?</w:t>
        </w:r>
      </w:ins>
    </w:p>
    <w:p w14:paraId="058C023C" w14:textId="77777777" w:rsidR="00A75A59" w:rsidRDefault="00A75A59" w:rsidP="00A75A59">
      <w:pPr>
        <w:pStyle w:val="a7"/>
        <w:ind w:leftChars="0" w:left="760"/>
        <w:rPr>
          <w:ins w:id="971" w:author="엄제윤" w:date="2021-03-01T15:37:00Z"/>
        </w:rPr>
      </w:pPr>
      <w:ins w:id="972" w:author="엄제윤" w:date="2021-03-01T15:37:00Z">
        <w:r>
          <w:rPr>
            <w:rFonts w:hint="eastAsia"/>
          </w:rPr>
          <w:t>아니요.</w:t>
        </w:r>
        <w:r>
          <w:t xml:space="preserve"> </w:t>
        </w:r>
        <w:r>
          <w:rPr>
            <w:rFonts w:hint="eastAsia"/>
          </w:rPr>
          <w:t>성적장학금의 경우 프로그램비를 지원하기에 만약 전액 장학금일 경우 프로그램비 전액을 지원해주고 서울과학기술대학교 등록금은 지불해야합니다.</w:t>
        </w:r>
      </w:ins>
    </w:p>
    <w:p w14:paraId="673E6D38" w14:textId="77777777" w:rsidR="00A75A59" w:rsidRDefault="00A75A59" w:rsidP="00A75A59">
      <w:pPr>
        <w:pStyle w:val="a7"/>
        <w:ind w:leftChars="0" w:left="760"/>
        <w:rPr>
          <w:ins w:id="973" w:author="엄제윤" w:date="2021-03-01T15:37:00Z"/>
        </w:rPr>
      </w:pPr>
    </w:p>
    <w:p w14:paraId="60F0EABD" w14:textId="77777777" w:rsidR="00A75A59" w:rsidRPr="008A1BA5" w:rsidRDefault="00A75A59" w:rsidP="00A75A59">
      <w:pPr>
        <w:pStyle w:val="a7"/>
        <w:numPr>
          <w:ilvl w:val="0"/>
          <w:numId w:val="5"/>
        </w:numPr>
        <w:ind w:leftChars="0"/>
        <w:rPr>
          <w:ins w:id="974" w:author="엄제윤" w:date="2021-03-01T15:37:00Z"/>
          <w:b/>
          <w:bCs/>
        </w:rPr>
      </w:pPr>
      <w:ins w:id="975" w:author="엄제윤" w:date="2021-03-01T15:37:00Z">
        <w:r w:rsidRPr="008A1BA5">
          <w:rPr>
            <w:rFonts w:hint="eastAsia"/>
            <w:b/>
            <w:bCs/>
          </w:rPr>
          <w:t>장학금 이중수혜가 가능한가요?</w:t>
        </w:r>
      </w:ins>
    </w:p>
    <w:p w14:paraId="156A35FF" w14:textId="77777777" w:rsidR="00A75A59" w:rsidRDefault="00A75A59" w:rsidP="00A75A59">
      <w:pPr>
        <w:pStyle w:val="a7"/>
        <w:ind w:leftChars="0" w:left="760"/>
        <w:rPr>
          <w:ins w:id="976" w:author="엄제윤" w:date="2021-03-01T15:37:00Z"/>
        </w:rPr>
      </w:pPr>
      <w:ins w:id="977" w:author="엄제윤" w:date="2021-03-01T15:37:00Z">
        <w:r>
          <w:rPr>
            <w:rFonts w:hint="eastAsia"/>
          </w:rPr>
          <w:lastRenderedPageBreak/>
          <w:t>네 가능합니다.</w:t>
        </w:r>
      </w:ins>
    </w:p>
    <w:p w14:paraId="26A6293E" w14:textId="77777777" w:rsidR="00A75A59" w:rsidRDefault="00A75A59" w:rsidP="00A75A59">
      <w:pPr>
        <w:rPr>
          <w:ins w:id="978" w:author="엄제윤" w:date="2021-03-01T15:37:00Z"/>
        </w:rPr>
      </w:pPr>
    </w:p>
    <w:p w14:paraId="4F88EC71" w14:textId="77777777" w:rsidR="00A75A59" w:rsidRPr="00467220" w:rsidRDefault="00A75A59" w:rsidP="00A75A59">
      <w:pPr>
        <w:rPr>
          <w:ins w:id="979" w:author="엄제윤" w:date="2021-03-01T15:37:00Z"/>
          <w:sz w:val="30"/>
          <w:szCs w:val="30"/>
        </w:rPr>
      </w:pPr>
      <w:ins w:id="980" w:author="엄제윤" w:date="2021-03-01T15:37:00Z">
        <w:r w:rsidRPr="00467220">
          <w:rPr>
            <w:sz w:val="30"/>
            <w:szCs w:val="30"/>
          </w:rPr>
          <w:t>IT</w:t>
        </w:r>
        <w:r w:rsidRPr="00467220">
          <w:rPr>
            <w:rFonts w:hint="eastAsia"/>
            <w:sz w:val="30"/>
            <w:szCs w:val="30"/>
          </w:rPr>
          <w:t xml:space="preserve">서비스 경진 </w:t>
        </w:r>
      </w:ins>
    </w:p>
    <w:p w14:paraId="52E37860" w14:textId="65C95284" w:rsidR="00A75A59" w:rsidRDefault="00A75A59" w:rsidP="00A75A59">
      <w:pPr>
        <w:pStyle w:val="a7"/>
        <w:numPr>
          <w:ilvl w:val="0"/>
          <w:numId w:val="5"/>
        </w:numPr>
        <w:ind w:leftChars="0"/>
        <w:rPr>
          <w:ins w:id="981" w:author="LeeSungHo" w:date="2021-03-02T13:36:00Z"/>
          <w:b/>
          <w:bCs/>
        </w:rPr>
      </w:pPr>
      <w:ins w:id="982" w:author="엄제윤" w:date="2021-03-01T15:37:00Z">
        <w:r w:rsidRPr="00467220">
          <w:rPr>
            <w:rFonts w:hint="eastAsia"/>
            <w:b/>
            <w:bCs/>
          </w:rPr>
          <w:t xml:space="preserve">2번 참가 </w:t>
        </w:r>
        <w:proofErr w:type="gramStart"/>
        <w:r w:rsidRPr="00467220">
          <w:rPr>
            <w:rFonts w:hint="eastAsia"/>
            <w:b/>
            <w:bCs/>
          </w:rPr>
          <w:t xml:space="preserve">가능한지 </w:t>
        </w:r>
        <w:r w:rsidRPr="00467220">
          <w:rPr>
            <w:b/>
            <w:bCs/>
          </w:rPr>
          <w:t>?</w:t>
        </w:r>
      </w:ins>
      <w:proofErr w:type="gramEnd"/>
    </w:p>
    <w:p w14:paraId="776F82A4" w14:textId="182129F3" w:rsidR="00EE152D" w:rsidRDefault="00EE152D" w:rsidP="00EE152D">
      <w:pPr>
        <w:pStyle w:val="a7"/>
        <w:ind w:leftChars="0" w:left="760"/>
        <w:rPr>
          <w:ins w:id="983" w:author="LeeSungHo" w:date="2021-03-02T13:36:00Z"/>
        </w:rPr>
      </w:pPr>
      <w:ins w:id="984" w:author="LeeSungHo" w:date="2021-03-02T13:36:00Z">
        <w:r w:rsidRPr="00EE152D">
          <w:rPr>
            <w:rFonts w:hint="eastAsia"/>
            <w:rPrChange w:id="985" w:author="LeeSungHo" w:date="2021-03-02T13:36:00Z">
              <w:rPr>
                <w:rFonts w:hint="eastAsia"/>
                <w:b/>
                <w:bCs/>
              </w:rPr>
            </w:rPrChange>
          </w:rPr>
          <w:t>네</w:t>
        </w:r>
        <w:r w:rsidRPr="00EE152D">
          <w:rPr>
            <w:rPrChange w:id="986" w:author="LeeSungHo" w:date="2021-03-02T13:36:00Z">
              <w:rPr>
                <w:b/>
                <w:bCs/>
              </w:rPr>
            </w:rPrChange>
          </w:rPr>
          <w:t xml:space="preserve"> </w:t>
        </w:r>
        <w:r w:rsidRPr="00EE152D">
          <w:rPr>
            <w:rFonts w:hint="eastAsia"/>
            <w:rPrChange w:id="987" w:author="LeeSungHo" w:date="2021-03-02T13:36:00Z">
              <w:rPr>
                <w:rFonts w:hint="eastAsia"/>
                <w:b/>
                <w:bCs/>
              </w:rPr>
            </w:rPrChange>
          </w:rPr>
          <w:t>가</w:t>
        </w:r>
        <w:r>
          <w:rPr>
            <w:rFonts w:hint="eastAsia"/>
          </w:rPr>
          <w:t>능합니다</w:t>
        </w:r>
      </w:ins>
    </w:p>
    <w:p w14:paraId="2D84ED61" w14:textId="77777777" w:rsidR="00EE152D" w:rsidRPr="00EE152D" w:rsidRDefault="00EE152D">
      <w:pPr>
        <w:pStyle w:val="a7"/>
        <w:ind w:leftChars="0" w:left="760"/>
        <w:rPr>
          <w:ins w:id="988" w:author="엄제윤" w:date="2021-03-01T15:37:00Z"/>
          <w:rPrChange w:id="989" w:author="LeeSungHo" w:date="2021-03-02T13:36:00Z">
            <w:rPr>
              <w:ins w:id="990" w:author="엄제윤" w:date="2021-03-01T15:37:00Z"/>
              <w:b/>
              <w:bCs/>
            </w:rPr>
          </w:rPrChange>
        </w:rPr>
        <w:pPrChange w:id="991" w:author="LeeSungHo" w:date="2021-03-02T13:36:00Z">
          <w:pPr>
            <w:pStyle w:val="a7"/>
            <w:numPr>
              <w:numId w:val="5"/>
            </w:numPr>
            <w:ind w:leftChars="0" w:left="760" w:hanging="360"/>
          </w:pPr>
        </w:pPrChange>
      </w:pPr>
    </w:p>
    <w:p w14:paraId="7B8DE618" w14:textId="0C644A1C" w:rsidR="00A75A59" w:rsidRDefault="00A75A59" w:rsidP="00A75A59">
      <w:pPr>
        <w:pStyle w:val="a7"/>
        <w:numPr>
          <w:ilvl w:val="0"/>
          <w:numId w:val="5"/>
        </w:numPr>
        <w:ind w:leftChars="0"/>
        <w:rPr>
          <w:ins w:id="992" w:author="LeeSungHo" w:date="2021-03-02T13:37:00Z"/>
          <w:b/>
          <w:bCs/>
        </w:rPr>
      </w:pPr>
      <w:proofErr w:type="gramStart"/>
      <w:ins w:id="993" w:author="엄제윤" w:date="2021-03-01T15:37:00Z">
        <w:r w:rsidRPr="00467220">
          <w:rPr>
            <w:rFonts w:hint="eastAsia"/>
            <w:b/>
            <w:bCs/>
          </w:rPr>
          <w:t>기획/</w:t>
        </w:r>
        <w:r w:rsidRPr="00467220">
          <w:rPr>
            <w:b/>
            <w:bCs/>
          </w:rPr>
          <w:t xml:space="preserve"> </w:t>
        </w:r>
        <w:r w:rsidRPr="00467220">
          <w:rPr>
            <w:rFonts w:hint="eastAsia"/>
            <w:b/>
            <w:bCs/>
          </w:rPr>
          <w:t>개발</w:t>
        </w:r>
        <w:proofErr w:type="gramEnd"/>
        <w:r w:rsidRPr="00467220">
          <w:rPr>
            <w:rFonts w:hint="eastAsia"/>
            <w:b/>
            <w:bCs/>
          </w:rPr>
          <w:t xml:space="preserve"> 두 부문으로 참여가능한지?</w:t>
        </w:r>
      </w:ins>
    </w:p>
    <w:p w14:paraId="7E7BD847" w14:textId="4902FDB7" w:rsidR="00EE152D" w:rsidRDefault="00EE152D" w:rsidP="00EE152D">
      <w:pPr>
        <w:pStyle w:val="a7"/>
        <w:ind w:leftChars="0" w:left="760"/>
        <w:rPr>
          <w:ins w:id="994" w:author="LeeSungHo" w:date="2021-03-02T13:37:00Z"/>
        </w:rPr>
      </w:pPr>
      <w:ins w:id="995" w:author="LeeSungHo" w:date="2021-03-02T13:37:00Z">
        <w:r>
          <w:rPr>
            <w:rFonts w:hint="eastAsia"/>
          </w:rPr>
          <w:t>아니요 한 작품으로는 한 부문만 참여 가능합니다</w:t>
        </w:r>
      </w:ins>
    </w:p>
    <w:p w14:paraId="12CC3F6F" w14:textId="77777777" w:rsidR="00EE152D" w:rsidRPr="00EE152D" w:rsidRDefault="00EE152D">
      <w:pPr>
        <w:pStyle w:val="a7"/>
        <w:ind w:leftChars="0" w:left="760"/>
        <w:rPr>
          <w:ins w:id="996" w:author="엄제윤" w:date="2021-03-01T15:37:00Z"/>
        </w:rPr>
        <w:pPrChange w:id="997" w:author="LeeSungHo" w:date="2021-03-02T13:37:00Z">
          <w:pPr>
            <w:pStyle w:val="a7"/>
            <w:numPr>
              <w:numId w:val="5"/>
            </w:numPr>
            <w:ind w:leftChars="0" w:left="760" w:hanging="360"/>
          </w:pPr>
        </w:pPrChange>
      </w:pPr>
    </w:p>
    <w:p w14:paraId="0DC12427" w14:textId="40AA32A8" w:rsidR="00A75A59" w:rsidRDefault="00A75A59" w:rsidP="00A75A59">
      <w:pPr>
        <w:pStyle w:val="a7"/>
        <w:numPr>
          <w:ilvl w:val="0"/>
          <w:numId w:val="5"/>
        </w:numPr>
        <w:ind w:leftChars="0"/>
        <w:rPr>
          <w:ins w:id="998" w:author="LeeSungHo" w:date="2021-03-02T13:37:00Z"/>
          <w:b/>
          <w:bCs/>
        </w:rPr>
      </w:pPr>
      <w:proofErr w:type="spellStart"/>
      <w:ins w:id="999" w:author="엄제윤" w:date="2021-03-01T15:37:00Z">
        <w:r w:rsidRPr="00467220">
          <w:rPr>
            <w:rFonts w:hint="eastAsia"/>
            <w:b/>
            <w:bCs/>
          </w:rPr>
          <w:t>외부수상했던</w:t>
        </w:r>
        <w:proofErr w:type="spellEnd"/>
        <w:r w:rsidRPr="00467220">
          <w:rPr>
            <w:rFonts w:hint="eastAsia"/>
            <w:b/>
            <w:bCs/>
          </w:rPr>
          <w:t xml:space="preserve"> 프로젝트로 업그레이드해서 참가가능한지</w:t>
        </w:r>
      </w:ins>
    </w:p>
    <w:p w14:paraId="7465CEF9" w14:textId="289BFF03" w:rsidR="00EE152D" w:rsidRDefault="00EE152D" w:rsidP="00EE152D">
      <w:pPr>
        <w:pStyle w:val="a7"/>
        <w:numPr>
          <w:ilvl w:val="0"/>
          <w:numId w:val="5"/>
        </w:numPr>
        <w:ind w:leftChars="0"/>
        <w:rPr>
          <w:ins w:id="1000" w:author="LeeSungHo" w:date="2021-03-02T13:37:00Z"/>
        </w:rPr>
      </w:pPr>
      <w:ins w:id="1001" w:author="LeeSungHo" w:date="2021-03-02T13:37:00Z">
        <w:r>
          <w:rPr>
            <w:rFonts w:hint="eastAsia"/>
          </w:rPr>
          <w:t>네 가능합니다.</w:t>
        </w:r>
      </w:ins>
    </w:p>
    <w:p w14:paraId="5C662CBF" w14:textId="77777777" w:rsidR="00EE152D" w:rsidRPr="00467220" w:rsidRDefault="00EE152D">
      <w:pPr>
        <w:pStyle w:val="a7"/>
        <w:ind w:leftChars="0" w:left="760"/>
        <w:rPr>
          <w:ins w:id="1002" w:author="엄제윤" w:date="2021-03-01T15:37:00Z"/>
          <w:b/>
          <w:bCs/>
        </w:rPr>
        <w:pPrChange w:id="1003" w:author="LeeSungHo" w:date="2021-03-02T13:37:00Z">
          <w:pPr>
            <w:pStyle w:val="a7"/>
            <w:numPr>
              <w:numId w:val="5"/>
            </w:numPr>
            <w:ind w:leftChars="0" w:left="760" w:hanging="360"/>
          </w:pPr>
        </w:pPrChange>
      </w:pPr>
    </w:p>
    <w:p w14:paraId="4594A257" w14:textId="0392EA50" w:rsidR="00A75A59" w:rsidRDefault="00A75A59" w:rsidP="00A75A59">
      <w:pPr>
        <w:pStyle w:val="a7"/>
        <w:numPr>
          <w:ilvl w:val="0"/>
          <w:numId w:val="5"/>
        </w:numPr>
        <w:ind w:leftChars="0"/>
        <w:rPr>
          <w:ins w:id="1004" w:author="LeeSungHo" w:date="2021-03-02T13:39:00Z"/>
          <w:b/>
          <w:bCs/>
        </w:rPr>
      </w:pPr>
      <w:ins w:id="1005" w:author="엄제윤" w:date="2021-03-01T15:37:00Z">
        <w:r w:rsidRPr="00467220">
          <w:rPr>
            <w:rFonts w:hint="eastAsia"/>
            <w:b/>
            <w:bCs/>
          </w:rPr>
          <w:t>어떤 수상작이 있었는지</w:t>
        </w:r>
      </w:ins>
    </w:p>
    <w:p w14:paraId="79469EF0" w14:textId="77777777" w:rsidR="00EE152D" w:rsidRPr="00EE152D" w:rsidRDefault="00EE152D">
      <w:pPr>
        <w:pStyle w:val="a7"/>
        <w:rPr>
          <w:ins w:id="1006" w:author="LeeSungHo" w:date="2021-03-02T13:39:00Z"/>
          <w:b/>
          <w:bCs/>
          <w:rPrChange w:id="1007" w:author="LeeSungHo" w:date="2021-03-02T13:39:00Z">
            <w:rPr>
              <w:ins w:id="1008" w:author="LeeSungHo" w:date="2021-03-02T13:39:00Z"/>
            </w:rPr>
          </w:rPrChange>
        </w:rPr>
        <w:pPrChange w:id="1009" w:author="LeeSungHo" w:date="2021-03-02T13:39:00Z">
          <w:pPr>
            <w:pStyle w:val="a7"/>
            <w:numPr>
              <w:numId w:val="5"/>
            </w:numPr>
            <w:ind w:leftChars="0" w:left="760" w:hanging="360"/>
          </w:pPr>
        </w:pPrChange>
      </w:pPr>
    </w:p>
    <w:p w14:paraId="3633B8D5" w14:textId="77777777" w:rsidR="00EE152D" w:rsidRPr="00467220" w:rsidRDefault="00EE152D">
      <w:pPr>
        <w:pStyle w:val="a7"/>
        <w:ind w:leftChars="0" w:left="760"/>
        <w:rPr>
          <w:ins w:id="1010" w:author="엄제윤" w:date="2021-03-01T15:37:00Z"/>
          <w:b/>
          <w:bCs/>
        </w:rPr>
        <w:pPrChange w:id="1011" w:author="LeeSungHo" w:date="2021-03-02T13:39:00Z">
          <w:pPr>
            <w:pStyle w:val="a7"/>
            <w:numPr>
              <w:numId w:val="5"/>
            </w:numPr>
            <w:ind w:leftChars="0" w:left="760" w:hanging="360"/>
          </w:pPr>
        </w:pPrChange>
      </w:pPr>
    </w:p>
    <w:p w14:paraId="320E2723" w14:textId="5E257BFF" w:rsidR="00EE152D" w:rsidRPr="00EE152D" w:rsidRDefault="00A75A59">
      <w:pPr>
        <w:pStyle w:val="a7"/>
        <w:numPr>
          <w:ilvl w:val="0"/>
          <w:numId w:val="5"/>
        </w:numPr>
        <w:ind w:leftChars="0"/>
        <w:rPr>
          <w:ins w:id="1012" w:author="LeeSungHo" w:date="2021-03-02T13:39:00Z"/>
          <w:b/>
          <w:bCs/>
          <w:rPrChange w:id="1013" w:author="LeeSungHo" w:date="2021-03-02T13:39:00Z">
            <w:rPr>
              <w:ins w:id="1014" w:author="LeeSungHo" w:date="2021-03-02T13:39:00Z"/>
            </w:rPr>
          </w:rPrChange>
        </w:rPr>
        <w:pPrChange w:id="1015" w:author="LeeSungHo" w:date="2021-03-02T13:39:00Z">
          <w:pPr/>
        </w:pPrChange>
      </w:pPr>
      <w:ins w:id="1016" w:author="엄제윤" w:date="2021-03-01T15:37:00Z">
        <w:r w:rsidRPr="00467220">
          <w:rPr>
            <w:rFonts w:hint="eastAsia"/>
            <w:b/>
            <w:bCs/>
          </w:rPr>
          <w:t xml:space="preserve">주제 </w:t>
        </w:r>
        <w:proofErr w:type="gramStart"/>
        <w:r w:rsidRPr="00467220">
          <w:rPr>
            <w:rFonts w:hint="eastAsia"/>
            <w:b/>
            <w:bCs/>
          </w:rPr>
          <w:t>범위/</w:t>
        </w:r>
        <w:r w:rsidRPr="00467220">
          <w:rPr>
            <w:b/>
            <w:bCs/>
          </w:rPr>
          <w:t xml:space="preserve"> </w:t>
        </w:r>
        <w:r w:rsidRPr="00467220">
          <w:rPr>
            <w:rFonts w:hint="eastAsia"/>
            <w:b/>
            <w:bCs/>
          </w:rPr>
          <w:t>수상</w:t>
        </w:r>
        <w:proofErr w:type="gramEnd"/>
        <w:r w:rsidRPr="00467220">
          <w:rPr>
            <w:rFonts w:hint="eastAsia"/>
            <w:b/>
            <w:bCs/>
          </w:rPr>
          <w:t xml:space="preserve"> 기준이 어떻게 되는지 </w:t>
        </w:r>
      </w:ins>
    </w:p>
    <w:p w14:paraId="61EE1195" w14:textId="7F7C01C6" w:rsidR="00EE152D" w:rsidRPr="00EE152D" w:rsidRDefault="00EE152D">
      <w:pPr>
        <w:pStyle w:val="a7"/>
        <w:ind w:leftChars="0" w:left="760"/>
        <w:rPr>
          <w:ins w:id="1017" w:author="엄제윤" w:date="2021-03-01T15:37:00Z"/>
        </w:rPr>
        <w:pPrChange w:id="1018" w:author="LeeSungHo" w:date="2021-03-02T13:39:00Z">
          <w:pPr>
            <w:pStyle w:val="a7"/>
            <w:numPr>
              <w:numId w:val="5"/>
            </w:numPr>
            <w:ind w:leftChars="0" w:left="760" w:hanging="360"/>
          </w:pPr>
        </w:pPrChange>
      </w:pPr>
      <w:ins w:id="1019" w:author="LeeSungHo" w:date="2021-03-02T13:40:00Z">
        <w:r>
          <w:rPr>
            <w:rFonts w:hint="eastAsia"/>
          </w:rPr>
          <w:t xml:space="preserve">주제는 </w:t>
        </w:r>
        <w:r w:rsidRPr="00EE152D">
          <w:t xml:space="preserve">IT와 접목이 가능한 모든 산업에 대한 비즈니스 모델 제안 및 신규 비즈니스 모델에 입각한 IT 서비스 개발 (모바일 앱, 웹, 클라이언트/서버 </w:t>
        </w:r>
        <w:proofErr w:type="spellStart"/>
        <w:r w:rsidRPr="00EE152D">
          <w:t>프로그램등</w:t>
        </w:r>
        <w:proofErr w:type="spellEnd"/>
        <w:r w:rsidRPr="00EE152D">
          <w:t xml:space="preserve"> 어떠한 형태의 IT 서비스도 가능)</w:t>
        </w:r>
        <w:r>
          <w:rPr>
            <w:rFonts w:hint="eastAsia"/>
          </w:rPr>
          <w:t>입니다.</w:t>
        </w:r>
        <w:r>
          <w:t xml:space="preserve"> </w:t>
        </w:r>
      </w:ins>
      <w:ins w:id="1020" w:author="LeeSungHo" w:date="2021-03-02T13:39:00Z">
        <w:r w:rsidRPr="00EE152D">
          <w:rPr>
            <w:rFonts w:hint="eastAsia"/>
            <w:rPrChange w:id="1021" w:author="LeeSungHo" w:date="2021-03-02T13:39:00Z">
              <w:rPr>
                <w:rFonts w:ascii="맑은 고딕" w:eastAsia="맑은 고딕" w:hAnsi="맑은 고딕" w:hint="eastAsia"/>
                <w:color w:val="5C5C5C"/>
                <w:shd w:val="clear" w:color="auto" w:fill="FFFFFF"/>
              </w:rPr>
            </w:rPrChange>
          </w:rPr>
          <w:t>주제의</w:t>
        </w:r>
        <w:r w:rsidRPr="00EE152D">
          <w:rPr>
            <w:rPrChange w:id="1022" w:author="LeeSungHo" w:date="2021-03-02T13:39:00Z">
              <w:rPr>
                <w:rFonts w:ascii="맑은 고딕" w:eastAsia="맑은 고딕" w:hAnsi="맑은 고딕"/>
                <w:color w:val="5C5C5C"/>
                <w:shd w:val="clear" w:color="auto" w:fill="FFFFFF"/>
              </w:rPr>
            </w:rPrChange>
          </w:rPr>
          <w:t xml:space="preserve"> </w:t>
        </w:r>
        <w:r w:rsidRPr="00EE152D">
          <w:rPr>
            <w:rFonts w:hint="eastAsia"/>
            <w:rPrChange w:id="1023" w:author="LeeSungHo" w:date="2021-03-02T13:39:00Z">
              <w:rPr>
                <w:rFonts w:ascii="맑은 고딕" w:eastAsia="맑은 고딕" w:hAnsi="맑은 고딕" w:hint="eastAsia"/>
                <w:color w:val="5C5C5C"/>
                <w:shd w:val="clear" w:color="auto" w:fill="FFFFFF"/>
              </w:rPr>
            </w:rPrChange>
          </w:rPr>
          <w:t>참신성</w:t>
        </w:r>
        <w:r w:rsidRPr="00EE152D">
          <w:rPr>
            <w:rPrChange w:id="1024" w:author="LeeSungHo" w:date="2021-03-02T13:39:00Z">
              <w:rPr>
                <w:rFonts w:ascii="맑은 고딕" w:eastAsia="맑은 고딕" w:hAnsi="맑은 고딕"/>
                <w:color w:val="5C5C5C"/>
                <w:shd w:val="clear" w:color="auto" w:fill="FFFFFF"/>
              </w:rPr>
            </w:rPrChange>
          </w:rPr>
          <w:t xml:space="preserve">, </w:t>
        </w:r>
        <w:r w:rsidRPr="00EE152D">
          <w:rPr>
            <w:rFonts w:hint="eastAsia"/>
            <w:rPrChange w:id="1025" w:author="LeeSungHo" w:date="2021-03-02T13:39:00Z">
              <w:rPr>
                <w:rFonts w:ascii="맑은 고딕" w:eastAsia="맑은 고딕" w:hAnsi="맑은 고딕" w:hint="eastAsia"/>
                <w:color w:val="5C5C5C"/>
                <w:shd w:val="clear" w:color="auto" w:fill="FFFFFF"/>
              </w:rPr>
            </w:rPrChange>
          </w:rPr>
          <w:t>창의성</w:t>
        </w:r>
        <w:r w:rsidRPr="00EE152D">
          <w:rPr>
            <w:rPrChange w:id="1026" w:author="LeeSungHo" w:date="2021-03-02T13:39:00Z">
              <w:rPr>
                <w:rFonts w:ascii="맑은 고딕" w:eastAsia="맑은 고딕" w:hAnsi="맑은 고딕"/>
                <w:color w:val="5C5C5C"/>
                <w:shd w:val="clear" w:color="auto" w:fill="FFFFFF"/>
              </w:rPr>
            </w:rPrChange>
          </w:rPr>
          <w:t xml:space="preserve">, </w:t>
        </w:r>
        <w:r w:rsidRPr="00EE152D">
          <w:rPr>
            <w:rFonts w:hint="eastAsia"/>
            <w:rPrChange w:id="1027" w:author="LeeSungHo" w:date="2021-03-02T13:39:00Z">
              <w:rPr>
                <w:rFonts w:ascii="맑은 고딕" w:eastAsia="맑은 고딕" w:hAnsi="맑은 고딕" w:hint="eastAsia"/>
                <w:color w:val="5C5C5C"/>
                <w:shd w:val="clear" w:color="auto" w:fill="FFFFFF"/>
              </w:rPr>
            </w:rPrChange>
          </w:rPr>
          <w:t>기술력</w:t>
        </w:r>
        <w:r w:rsidRPr="00EE152D">
          <w:rPr>
            <w:rPrChange w:id="1028" w:author="LeeSungHo" w:date="2021-03-02T13:39:00Z">
              <w:rPr>
                <w:rFonts w:ascii="맑은 고딕" w:eastAsia="맑은 고딕" w:hAnsi="맑은 고딕"/>
                <w:color w:val="5C5C5C"/>
                <w:shd w:val="clear" w:color="auto" w:fill="FFFFFF"/>
              </w:rPr>
            </w:rPrChange>
          </w:rPr>
          <w:t xml:space="preserve">, </w:t>
        </w:r>
        <w:r w:rsidRPr="00EE152D">
          <w:rPr>
            <w:rFonts w:hint="eastAsia"/>
            <w:rPrChange w:id="1029" w:author="LeeSungHo" w:date="2021-03-02T13:39:00Z">
              <w:rPr>
                <w:rFonts w:ascii="맑은 고딕" w:eastAsia="맑은 고딕" w:hAnsi="맑은 고딕" w:hint="eastAsia"/>
                <w:color w:val="5C5C5C"/>
                <w:shd w:val="clear" w:color="auto" w:fill="FFFFFF"/>
              </w:rPr>
            </w:rPrChange>
          </w:rPr>
          <w:t>발표</w:t>
        </w:r>
        <w:r w:rsidRPr="00EE152D">
          <w:rPr>
            <w:rPrChange w:id="1030" w:author="LeeSungHo" w:date="2021-03-02T13:39:00Z">
              <w:rPr>
                <w:rFonts w:ascii="맑은 고딕" w:eastAsia="맑은 고딕" w:hAnsi="맑은 고딕"/>
                <w:color w:val="5C5C5C"/>
                <w:shd w:val="clear" w:color="auto" w:fill="FFFFFF"/>
              </w:rPr>
            </w:rPrChange>
          </w:rPr>
          <w:t xml:space="preserve"> </w:t>
        </w:r>
        <w:r w:rsidRPr="00EE152D">
          <w:rPr>
            <w:rFonts w:hint="eastAsia"/>
            <w:rPrChange w:id="1031" w:author="LeeSungHo" w:date="2021-03-02T13:39:00Z">
              <w:rPr>
                <w:rFonts w:ascii="맑은 고딕" w:eastAsia="맑은 고딕" w:hAnsi="맑은 고딕" w:hint="eastAsia"/>
                <w:color w:val="5C5C5C"/>
                <w:shd w:val="clear" w:color="auto" w:fill="FFFFFF"/>
              </w:rPr>
            </w:rPrChange>
          </w:rPr>
          <w:t>능력</w:t>
        </w:r>
        <w:r>
          <w:rPr>
            <w:rFonts w:hint="eastAsia"/>
          </w:rPr>
          <w:t xml:space="preserve"> 등 여러 기준을 통합해서 심사합니다.</w:t>
        </w:r>
      </w:ins>
    </w:p>
    <w:p w14:paraId="08649A7E" w14:textId="77777777" w:rsidR="00A75A59" w:rsidRDefault="00A75A59" w:rsidP="00A75A59">
      <w:pPr>
        <w:rPr>
          <w:ins w:id="1032" w:author="엄제윤" w:date="2021-03-01T15:37:00Z"/>
        </w:rPr>
      </w:pPr>
    </w:p>
    <w:p w14:paraId="16878933" w14:textId="77777777" w:rsidR="00A75A59" w:rsidRPr="00467220" w:rsidRDefault="00A75A59" w:rsidP="00A75A59">
      <w:pPr>
        <w:rPr>
          <w:ins w:id="1033" w:author="엄제윤" w:date="2021-03-01T15:37:00Z"/>
          <w:sz w:val="30"/>
          <w:szCs w:val="30"/>
        </w:rPr>
      </w:pPr>
      <w:ins w:id="1034" w:author="엄제윤" w:date="2021-03-01T15:37:00Z">
        <w:r w:rsidRPr="00467220">
          <w:rPr>
            <w:rFonts w:hint="eastAsia"/>
            <w:sz w:val="30"/>
            <w:szCs w:val="30"/>
          </w:rPr>
          <w:t>선배특강</w:t>
        </w:r>
      </w:ins>
    </w:p>
    <w:p w14:paraId="68A7308F" w14:textId="77777777" w:rsidR="00A75A59" w:rsidRPr="00467220" w:rsidRDefault="00A75A59" w:rsidP="00A75A59">
      <w:pPr>
        <w:pStyle w:val="a7"/>
        <w:numPr>
          <w:ilvl w:val="0"/>
          <w:numId w:val="5"/>
        </w:numPr>
        <w:ind w:leftChars="0"/>
        <w:rPr>
          <w:ins w:id="1035" w:author="엄제윤" w:date="2021-03-01T15:37:00Z"/>
          <w:b/>
          <w:bCs/>
        </w:rPr>
      </w:pPr>
      <w:ins w:id="1036" w:author="엄제윤" w:date="2021-03-01T15:37:00Z">
        <w:r w:rsidRPr="00467220">
          <w:rPr>
            <w:rFonts w:hint="eastAsia"/>
            <w:b/>
            <w:bCs/>
          </w:rPr>
          <w:t>선배특강이 무엇인지</w:t>
        </w:r>
      </w:ins>
    </w:p>
    <w:p w14:paraId="70FEBF47" w14:textId="77777777" w:rsidR="00A75A59" w:rsidRDefault="00A75A59" w:rsidP="00A75A59">
      <w:pPr>
        <w:pStyle w:val="a7"/>
        <w:ind w:leftChars="0" w:left="760"/>
        <w:rPr>
          <w:ins w:id="1037" w:author="엄제윤" w:date="2021-03-01T15:37:00Z"/>
        </w:rPr>
      </w:pPr>
      <w:ins w:id="1038" w:author="엄제윤" w:date="2021-03-01T15:37:00Z">
        <w:r>
          <w:rPr>
            <w:rFonts w:hint="eastAsia"/>
          </w:rPr>
          <w:t xml:space="preserve">매년 </w:t>
        </w:r>
        <w:r w:rsidRPr="00AC063F">
          <w:t>TM전공 졸업생</w:t>
        </w:r>
        <w:r>
          <w:rPr>
            <w:rFonts w:hint="eastAsia"/>
          </w:rPr>
          <w:t>들을 초대하여</w:t>
        </w:r>
        <w:r w:rsidRPr="00AC063F">
          <w:t xml:space="preserve"> 취업경험 및 정보를 제공하고 </w:t>
        </w:r>
        <w:r>
          <w:rPr>
            <w:rFonts w:hint="eastAsia"/>
          </w:rPr>
          <w:t xml:space="preserve">질의 응답을 통해서 </w:t>
        </w:r>
        <w:r w:rsidRPr="00AC063F">
          <w:t>다양한 진로탐색의 기회를 제</w:t>
        </w:r>
        <w:r>
          <w:rPr>
            <w:rFonts w:hint="eastAsia"/>
          </w:rPr>
          <w:t>공하기 위해 진행하는 행사입니다.</w:t>
        </w:r>
      </w:ins>
    </w:p>
    <w:p w14:paraId="77FD051E" w14:textId="77777777" w:rsidR="00A75A59" w:rsidRDefault="00A75A59" w:rsidP="00A75A59">
      <w:pPr>
        <w:pStyle w:val="a7"/>
        <w:ind w:leftChars="0" w:left="760"/>
        <w:rPr>
          <w:ins w:id="1039" w:author="엄제윤" w:date="2021-03-01T15:37:00Z"/>
        </w:rPr>
      </w:pPr>
    </w:p>
    <w:p w14:paraId="40BA59B1" w14:textId="77777777" w:rsidR="00A75A59" w:rsidRPr="00467220" w:rsidRDefault="00A75A59" w:rsidP="00A75A59">
      <w:pPr>
        <w:pStyle w:val="a7"/>
        <w:numPr>
          <w:ilvl w:val="0"/>
          <w:numId w:val="5"/>
        </w:numPr>
        <w:ind w:leftChars="0"/>
        <w:rPr>
          <w:ins w:id="1040" w:author="엄제윤" w:date="2021-03-01T15:37:00Z"/>
          <w:b/>
          <w:bCs/>
        </w:rPr>
      </w:pPr>
      <w:ins w:id="1041" w:author="엄제윤" w:date="2021-03-01T15:37:00Z">
        <w:r w:rsidRPr="00467220">
          <w:rPr>
            <w:rFonts w:hint="eastAsia"/>
            <w:b/>
            <w:bCs/>
          </w:rPr>
          <w:lastRenderedPageBreak/>
          <w:t xml:space="preserve">어떤 선배들이 </w:t>
        </w:r>
        <w:proofErr w:type="gramStart"/>
        <w:r w:rsidRPr="00467220">
          <w:rPr>
            <w:rFonts w:hint="eastAsia"/>
            <w:b/>
            <w:bCs/>
          </w:rPr>
          <w:t xml:space="preserve">오시는지 </w:t>
        </w:r>
        <w:r w:rsidRPr="00467220">
          <w:rPr>
            <w:b/>
            <w:bCs/>
          </w:rPr>
          <w:t>/</w:t>
        </w:r>
        <w:proofErr w:type="gramEnd"/>
        <w:r w:rsidRPr="00467220">
          <w:rPr>
            <w:b/>
            <w:bCs/>
          </w:rPr>
          <w:t xml:space="preserve"> </w:t>
        </w:r>
        <w:r w:rsidRPr="00467220">
          <w:rPr>
            <w:rFonts w:hint="eastAsia"/>
            <w:b/>
            <w:bCs/>
          </w:rPr>
          <w:t>내용이나 진행 과정이 궁금합니다.</w:t>
        </w:r>
        <w:r w:rsidRPr="00467220">
          <w:rPr>
            <w:b/>
            <w:bCs/>
          </w:rPr>
          <w:t xml:space="preserve"> </w:t>
        </w:r>
      </w:ins>
    </w:p>
    <w:p w14:paraId="480FB6A3" w14:textId="77777777" w:rsidR="00A75A59" w:rsidRDefault="00A75A59" w:rsidP="00A75A59">
      <w:pPr>
        <w:pStyle w:val="a7"/>
        <w:ind w:leftChars="0" w:left="760"/>
        <w:rPr>
          <w:ins w:id="1042" w:author="엄제윤" w:date="2021-03-01T15:37:00Z"/>
        </w:rPr>
      </w:pPr>
    </w:p>
    <w:p w14:paraId="1DDE752A" w14:textId="77777777" w:rsidR="00A75A59" w:rsidRDefault="00A75A59" w:rsidP="00A75A59">
      <w:pPr>
        <w:rPr>
          <w:ins w:id="1043" w:author="엄제윤" w:date="2021-03-01T15:37:00Z"/>
        </w:rPr>
      </w:pPr>
    </w:p>
    <w:p w14:paraId="7A419FF3" w14:textId="77777777" w:rsidR="00A75A59" w:rsidRPr="00467220" w:rsidRDefault="00A75A59" w:rsidP="00A75A59">
      <w:pPr>
        <w:rPr>
          <w:ins w:id="1044" w:author="엄제윤" w:date="2021-03-01T15:37:00Z"/>
          <w:sz w:val="30"/>
          <w:szCs w:val="30"/>
        </w:rPr>
      </w:pPr>
      <w:ins w:id="1045" w:author="엄제윤" w:date="2021-03-01T15:37:00Z">
        <w:r w:rsidRPr="00467220">
          <w:rPr>
            <w:rFonts w:hint="eastAsia"/>
            <w:sz w:val="30"/>
            <w:szCs w:val="30"/>
          </w:rPr>
          <w:t>간담회</w:t>
        </w:r>
      </w:ins>
    </w:p>
    <w:p w14:paraId="42A2295C" w14:textId="77777777" w:rsidR="00A75A59" w:rsidRPr="00467220" w:rsidRDefault="00A75A59" w:rsidP="00A75A59">
      <w:pPr>
        <w:pStyle w:val="a7"/>
        <w:numPr>
          <w:ilvl w:val="0"/>
          <w:numId w:val="5"/>
        </w:numPr>
        <w:ind w:leftChars="0"/>
        <w:rPr>
          <w:ins w:id="1046" w:author="엄제윤" w:date="2021-03-01T15:37:00Z"/>
          <w:b/>
          <w:bCs/>
        </w:rPr>
      </w:pPr>
      <w:ins w:id="1047" w:author="엄제윤" w:date="2021-03-01T15:37:00Z">
        <w:r w:rsidRPr="00467220">
          <w:rPr>
            <w:rFonts w:hint="eastAsia"/>
            <w:b/>
            <w:bCs/>
          </w:rPr>
          <w:t xml:space="preserve">간담회에서 </w:t>
        </w:r>
        <w:proofErr w:type="spellStart"/>
        <w:r w:rsidRPr="00467220">
          <w:rPr>
            <w:rFonts w:hint="eastAsia"/>
            <w:b/>
            <w:bCs/>
          </w:rPr>
          <w:t>어떤내용을</w:t>
        </w:r>
        <w:proofErr w:type="spellEnd"/>
        <w:r w:rsidRPr="00467220">
          <w:rPr>
            <w:rFonts w:hint="eastAsia"/>
            <w:b/>
            <w:bCs/>
          </w:rPr>
          <w:t xml:space="preserve"> 다루는지</w:t>
        </w:r>
      </w:ins>
    </w:p>
    <w:p w14:paraId="62198077" w14:textId="77777777" w:rsidR="00A75A59" w:rsidRPr="00467220" w:rsidRDefault="00A75A59" w:rsidP="00A75A59">
      <w:pPr>
        <w:pStyle w:val="a7"/>
        <w:numPr>
          <w:ilvl w:val="0"/>
          <w:numId w:val="5"/>
        </w:numPr>
        <w:ind w:leftChars="0"/>
        <w:rPr>
          <w:ins w:id="1048" w:author="엄제윤" w:date="2021-03-01T15:37:00Z"/>
          <w:b/>
          <w:bCs/>
        </w:rPr>
      </w:pPr>
      <w:ins w:id="1049" w:author="엄제윤" w:date="2021-03-01T15:37:00Z">
        <w:r w:rsidRPr="00467220">
          <w:rPr>
            <w:rFonts w:hint="eastAsia"/>
            <w:b/>
            <w:bCs/>
          </w:rPr>
          <w:t xml:space="preserve">간담회 꼭 </w:t>
        </w:r>
        <w:proofErr w:type="spellStart"/>
        <w:r w:rsidRPr="00467220">
          <w:rPr>
            <w:rFonts w:hint="eastAsia"/>
            <w:b/>
            <w:bCs/>
          </w:rPr>
          <w:t>참석해야하나요</w:t>
        </w:r>
        <w:proofErr w:type="spellEnd"/>
        <w:r w:rsidRPr="00467220">
          <w:rPr>
            <w:rFonts w:hint="eastAsia"/>
            <w:b/>
            <w:bCs/>
          </w:rPr>
          <w:t>?</w:t>
        </w:r>
      </w:ins>
    </w:p>
    <w:p w14:paraId="07625177" w14:textId="77777777" w:rsidR="00A75A59" w:rsidRPr="00467220" w:rsidRDefault="00A75A59" w:rsidP="00A75A59">
      <w:pPr>
        <w:rPr>
          <w:ins w:id="1050" w:author="엄제윤" w:date="2021-03-01T15:37:00Z"/>
          <w:b/>
          <w:bCs/>
        </w:rPr>
      </w:pPr>
    </w:p>
    <w:p w14:paraId="61DBFBD9" w14:textId="77777777" w:rsidR="00A75A59" w:rsidRPr="00467220" w:rsidRDefault="00A75A59" w:rsidP="00A75A59">
      <w:pPr>
        <w:rPr>
          <w:ins w:id="1051" w:author="엄제윤" w:date="2021-03-01T15:37:00Z"/>
          <w:sz w:val="30"/>
          <w:szCs w:val="30"/>
        </w:rPr>
      </w:pPr>
      <w:ins w:id="1052" w:author="엄제윤" w:date="2021-03-01T15:37:00Z">
        <w:r w:rsidRPr="00467220">
          <w:rPr>
            <w:rFonts w:hint="eastAsia"/>
            <w:sz w:val="30"/>
            <w:szCs w:val="30"/>
          </w:rPr>
          <w:t>랩실</w:t>
        </w:r>
      </w:ins>
    </w:p>
    <w:p w14:paraId="4F59A7D2" w14:textId="77777777" w:rsidR="00A75A59" w:rsidRPr="00467220" w:rsidRDefault="00A75A59" w:rsidP="00A75A59">
      <w:pPr>
        <w:pStyle w:val="a7"/>
        <w:numPr>
          <w:ilvl w:val="0"/>
          <w:numId w:val="5"/>
        </w:numPr>
        <w:ind w:leftChars="0"/>
        <w:rPr>
          <w:ins w:id="1053" w:author="엄제윤" w:date="2021-03-01T15:37:00Z"/>
          <w:b/>
          <w:bCs/>
        </w:rPr>
      </w:pPr>
      <w:ins w:id="1054" w:author="엄제윤" w:date="2021-03-01T15:37:00Z">
        <w:r w:rsidRPr="00467220">
          <w:rPr>
            <w:rFonts w:hint="eastAsia"/>
            <w:b/>
            <w:bCs/>
          </w:rPr>
          <w:t>과 연구실엔 종류가 어떤 것이 있는지</w:t>
        </w:r>
      </w:ins>
    </w:p>
    <w:p w14:paraId="3D880406" w14:textId="77777777" w:rsidR="00A75A59" w:rsidRDefault="00A75A59" w:rsidP="00A75A59">
      <w:pPr>
        <w:pStyle w:val="a7"/>
        <w:ind w:leftChars="0" w:left="760"/>
        <w:rPr>
          <w:ins w:id="1055" w:author="엄제윤" w:date="2021-03-01T15:37:00Z"/>
        </w:rPr>
      </w:pPr>
      <w:ins w:id="1056" w:author="엄제윤" w:date="2021-03-01T15:37:00Z">
        <w:r>
          <w:rPr>
            <w:rFonts w:hint="eastAsia"/>
          </w:rPr>
          <w:t>크게 개발</w:t>
        </w:r>
        <w:r>
          <w:t xml:space="preserve">, </w:t>
        </w:r>
        <w:r>
          <w:rPr>
            <w:rFonts w:hint="eastAsia"/>
          </w:rPr>
          <w:t>데이터,</w:t>
        </w:r>
        <w:r>
          <w:t xml:space="preserve"> </w:t>
        </w:r>
        <w:r>
          <w:rPr>
            <w:rFonts w:hint="eastAsia"/>
          </w:rPr>
          <w:t xml:space="preserve">경영 과목과 관련된 연구실이 있으며 </w:t>
        </w:r>
        <w:proofErr w:type="spellStart"/>
        <w:r>
          <w:rPr>
            <w:rFonts w:hint="eastAsia"/>
          </w:rPr>
          <w:t>자세히는</w:t>
        </w:r>
        <w:proofErr w:type="spellEnd"/>
        <w:r>
          <w:rPr>
            <w:rFonts w:hint="eastAsia"/>
          </w:rPr>
          <w:t xml:space="preserve"> 교수님의 전공에 따라 나뉘게 됩니다.</w:t>
        </w:r>
        <w:r>
          <w:t xml:space="preserve"> </w:t>
        </w:r>
        <w:r>
          <w:rPr>
            <w:rFonts w:hint="eastAsia"/>
          </w:rPr>
          <w:t>자세한 내용은 과 홈페이지,</w:t>
        </w:r>
        <w:r>
          <w:t xml:space="preserve"> </w:t>
        </w:r>
        <w:r>
          <w:rPr>
            <w:rFonts w:hint="eastAsia"/>
          </w:rPr>
          <w:t>혹은 교수님께 문의하시길 바랍니다.</w:t>
        </w:r>
      </w:ins>
    </w:p>
    <w:p w14:paraId="260F20C4" w14:textId="77777777" w:rsidR="00A75A59" w:rsidRPr="00467220" w:rsidRDefault="00A75A59" w:rsidP="00A75A59">
      <w:pPr>
        <w:pStyle w:val="a7"/>
        <w:ind w:leftChars="0" w:left="760"/>
        <w:rPr>
          <w:ins w:id="1057" w:author="엄제윤" w:date="2021-03-01T15:37:00Z"/>
          <w:b/>
          <w:bCs/>
        </w:rPr>
      </w:pPr>
    </w:p>
    <w:p w14:paraId="2D68B6BA" w14:textId="77777777" w:rsidR="00A75A59" w:rsidRPr="00467220" w:rsidRDefault="00A75A59" w:rsidP="00A75A59">
      <w:pPr>
        <w:pStyle w:val="a7"/>
        <w:numPr>
          <w:ilvl w:val="0"/>
          <w:numId w:val="5"/>
        </w:numPr>
        <w:ind w:leftChars="0"/>
        <w:rPr>
          <w:ins w:id="1058" w:author="엄제윤" w:date="2021-03-01T15:37:00Z"/>
          <w:b/>
          <w:bCs/>
        </w:rPr>
      </w:pPr>
      <w:ins w:id="1059" w:author="엄제윤" w:date="2021-03-01T15:37:00Z">
        <w:r w:rsidRPr="00467220">
          <w:rPr>
            <w:rFonts w:hint="eastAsia"/>
            <w:b/>
            <w:bCs/>
          </w:rPr>
          <w:t>어떻게 들어갈 수 있나요?</w:t>
        </w:r>
      </w:ins>
    </w:p>
    <w:p w14:paraId="2536C7E7" w14:textId="77777777" w:rsidR="00A75A59" w:rsidRPr="00CE5559" w:rsidRDefault="00A75A59" w:rsidP="00A75A59">
      <w:pPr>
        <w:pStyle w:val="a7"/>
        <w:ind w:leftChars="0" w:left="760"/>
        <w:rPr>
          <w:ins w:id="1060" w:author="엄제윤" w:date="2021-03-01T15:37:00Z"/>
        </w:rPr>
      </w:pPr>
      <w:ins w:id="1061" w:author="엄제윤" w:date="2021-03-01T15:37:00Z">
        <w:r>
          <w:rPr>
            <w:rFonts w:hint="eastAsia"/>
          </w:rPr>
          <w:t xml:space="preserve">관심이 있는 분야의 교수님과 </w:t>
        </w:r>
        <w:proofErr w:type="spellStart"/>
        <w:r>
          <w:rPr>
            <w:rFonts w:hint="eastAsia"/>
          </w:rPr>
          <w:t>컨택하여</w:t>
        </w:r>
        <w:proofErr w:type="spellEnd"/>
        <w:r>
          <w:rPr>
            <w:rFonts w:hint="eastAsia"/>
          </w:rPr>
          <w:t xml:space="preserve"> 상담,</w:t>
        </w:r>
        <w:r>
          <w:t xml:space="preserve"> </w:t>
        </w:r>
        <w:r>
          <w:rPr>
            <w:rFonts w:hint="eastAsia"/>
          </w:rPr>
          <w:t>면접을 통해 들어갈 수 있습니다.</w:t>
        </w:r>
        <w:r>
          <w:t xml:space="preserve"> </w:t>
        </w:r>
        <w:r>
          <w:rPr>
            <w:rFonts w:hint="eastAsia"/>
          </w:rPr>
          <w:t>보통</w:t>
        </w:r>
        <w:r>
          <w:t xml:space="preserve"> </w:t>
        </w:r>
        <w:r>
          <w:rPr>
            <w:rFonts w:hint="eastAsia"/>
          </w:rPr>
          <w:t>대학원 진학을 조건하에 랩실생을 모집하고 있습니다.</w:t>
        </w:r>
      </w:ins>
    </w:p>
    <w:p w14:paraId="419FA396" w14:textId="77777777" w:rsidR="00A75A59" w:rsidRPr="00467220" w:rsidRDefault="00A75A59" w:rsidP="00A75A59">
      <w:pPr>
        <w:pStyle w:val="a7"/>
        <w:numPr>
          <w:ilvl w:val="0"/>
          <w:numId w:val="5"/>
        </w:numPr>
        <w:ind w:leftChars="0"/>
        <w:rPr>
          <w:ins w:id="1062" w:author="엄제윤" w:date="2021-03-01T15:37:00Z"/>
          <w:b/>
          <w:bCs/>
        </w:rPr>
      </w:pPr>
      <w:ins w:id="1063" w:author="엄제윤" w:date="2021-03-01T15:37:00Z">
        <w:r w:rsidRPr="00467220">
          <w:rPr>
            <w:rFonts w:hint="eastAsia"/>
            <w:b/>
            <w:bCs/>
          </w:rPr>
          <w:t xml:space="preserve">가서 </w:t>
        </w:r>
        <w:proofErr w:type="spellStart"/>
        <w:r w:rsidRPr="00467220">
          <w:rPr>
            <w:rFonts w:hint="eastAsia"/>
            <w:b/>
            <w:bCs/>
          </w:rPr>
          <w:t>어떤일을</w:t>
        </w:r>
        <w:proofErr w:type="spellEnd"/>
        <w:r w:rsidRPr="00467220">
          <w:rPr>
            <w:rFonts w:hint="eastAsia"/>
            <w:b/>
            <w:bCs/>
          </w:rPr>
          <w:t xml:space="preserve"> 하게 </w:t>
        </w:r>
        <w:proofErr w:type="gramStart"/>
        <w:r w:rsidRPr="00467220">
          <w:rPr>
            <w:rFonts w:hint="eastAsia"/>
            <w:b/>
            <w:bCs/>
          </w:rPr>
          <w:t>되나요</w:t>
        </w:r>
        <w:proofErr w:type="gramEnd"/>
        <w:r w:rsidRPr="00467220">
          <w:rPr>
            <w:rFonts w:hint="eastAsia"/>
            <w:b/>
            <w:bCs/>
          </w:rPr>
          <w:t xml:space="preserve"> </w:t>
        </w:r>
      </w:ins>
    </w:p>
    <w:p w14:paraId="245393F3" w14:textId="77777777" w:rsidR="00A75A59" w:rsidRDefault="00A75A59" w:rsidP="00A75A59">
      <w:pPr>
        <w:pStyle w:val="a7"/>
        <w:ind w:leftChars="0" w:left="760"/>
        <w:rPr>
          <w:ins w:id="1064" w:author="엄제윤" w:date="2021-03-01T15:37:00Z"/>
        </w:rPr>
      </w:pPr>
      <w:ins w:id="1065" w:author="엄제윤" w:date="2021-03-01T15:37:00Z">
        <w:r>
          <w:rPr>
            <w:rFonts w:hint="eastAsia"/>
          </w:rPr>
          <w:t>교수님의 연구를 도와 프로젝트 보조,</w:t>
        </w:r>
        <w:r>
          <w:t xml:space="preserve"> </w:t>
        </w:r>
        <w:r>
          <w:rPr>
            <w:rFonts w:hint="eastAsia"/>
          </w:rPr>
          <w:t>컨퍼런스 참여,</w:t>
        </w:r>
        <w:r>
          <w:t xml:space="preserve"> </w:t>
        </w:r>
        <w:r>
          <w:rPr>
            <w:rFonts w:hint="eastAsia"/>
          </w:rPr>
          <w:t>논문 작성 등이 있습니다.</w:t>
        </w:r>
      </w:ins>
    </w:p>
    <w:p w14:paraId="355F9EAE" w14:textId="77777777" w:rsidR="00A75A59" w:rsidRPr="00467220" w:rsidRDefault="00A75A59" w:rsidP="00A75A59">
      <w:pPr>
        <w:rPr>
          <w:ins w:id="1066" w:author="엄제윤" w:date="2021-03-01T15:37:00Z"/>
          <w:sz w:val="30"/>
          <w:szCs w:val="30"/>
        </w:rPr>
      </w:pPr>
    </w:p>
    <w:p w14:paraId="3057450A" w14:textId="77777777" w:rsidR="00A75A59" w:rsidRPr="00467220" w:rsidRDefault="00A75A59" w:rsidP="00A75A59">
      <w:pPr>
        <w:rPr>
          <w:ins w:id="1067" w:author="엄제윤" w:date="2021-03-01T15:37:00Z"/>
          <w:sz w:val="30"/>
          <w:szCs w:val="30"/>
        </w:rPr>
      </w:pPr>
      <w:ins w:id="1068" w:author="엄제윤" w:date="2021-03-01T15:37:00Z">
        <w:r w:rsidRPr="00467220">
          <w:rPr>
            <w:rFonts w:hint="eastAsia"/>
            <w:sz w:val="30"/>
            <w:szCs w:val="30"/>
          </w:rPr>
          <w:t>인턴</w:t>
        </w:r>
      </w:ins>
    </w:p>
    <w:p w14:paraId="1F006395" w14:textId="77777777" w:rsidR="00A75A59" w:rsidRPr="00467220" w:rsidRDefault="00A75A59" w:rsidP="00A75A59">
      <w:pPr>
        <w:pStyle w:val="a7"/>
        <w:numPr>
          <w:ilvl w:val="0"/>
          <w:numId w:val="5"/>
        </w:numPr>
        <w:ind w:leftChars="0"/>
        <w:rPr>
          <w:ins w:id="1069" w:author="엄제윤" w:date="2021-03-01T15:37:00Z"/>
          <w:b/>
          <w:bCs/>
        </w:rPr>
      </w:pPr>
      <w:ins w:id="1070" w:author="엄제윤" w:date="2021-03-01T15:37:00Z">
        <w:r w:rsidRPr="00467220">
          <w:rPr>
            <w:rFonts w:hint="eastAsia"/>
            <w:b/>
            <w:bCs/>
          </w:rPr>
          <w:t>학과 연계 인턴이 따로 있는지?</w:t>
        </w:r>
      </w:ins>
    </w:p>
    <w:p w14:paraId="6CF90186" w14:textId="77777777" w:rsidR="00A75A59" w:rsidRPr="00467220" w:rsidRDefault="00A75A59" w:rsidP="00A75A59">
      <w:pPr>
        <w:pStyle w:val="a7"/>
        <w:numPr>
          <w:ilvl w:val="0"/>
          <w:numId w:val="5"/>
        </w:numPr>
        <w:ind w:leftChars="0"/>
        <w:rPr>
          <w:ins w:id="1071" w:author="엄제윤" w:date="2021-03-01T15:37:00Z"/>
          <w:b/>
          <w:bCs/>
        </w:rPr>
      </w:pPr>
      <w:ins w:id="1072" w:author="엄제윤" w:date="2021-03-01T15:37:00Z">
        <w:r w:rsidRPr="00467220">
          <w:rPr>
            <w:rFonts w:hint="eastAsia"/>
            <w:b/>
            <w:bCs/>
          </w:rPr>
          <w:t>개별</w:t>
        </w:r>
        <w:r w:rsidRPr="00467220">
          <w:rPr>
            <w:b/>
            <w:bCs/>
          </w:rPr>
          <w:t xml:space="preserve"> </w:t>
        </w:r>
        <w:r w:rsidRPr="00467220">
          <w:rPr>
            <w:rFonts w:hint="eastAsia"/>
            <w:b/>
            <w:bCs/>
          </w:rPr>
          <w:t xml:space="preserve">외부인턴을 방학 때 했을 때 코업으로 수강신청 가능한지 </w:t>
        </w:r>
        <w:r w:rsidRPr="00467220">
          <w:rPr>
            <w:b/>
            <w:bCs/>
          </w:rPr>
          <w:t>(</w:t>
        </w:r>
        <w:r w:rsidRPr="00467220">
          <w:rPr>
            <w:rFonts w:hint="eastAsia"/>
            <w:b/>
            <w:bCs/>
          </w:rPr>
          <w:t>대체 가능)</w:t>
        </w:r>
      </w:ins>
    </w:p>
    <w:p w14:paraId="27BC6CF0" w14:textId="77777777" w:rsidR="00A75A59" w:rsidRPr="00467220" w:rsidRDefault="00A75A59" w:rsidP="00A75A59">
      <w:pPr>
        <w:pStyle w:val="a7"/>
        <w:numPr>
          <w:ilvl w:val="0"/>
          <w:numId w:val="5"/>
        </w:numPr>
        <w:ind w:leftChars="0"/>
        <w:rPr>
          <w:ins w:id="1073" w:author="엄제윤" w:date="2021-03-01T15:37:00Z"/>
          <w:b/>
          <w:bCs/>
        </w:rPr>
      </w:pPr>
      <w:ins w:id="1074" w:author="엄제윤" w:date="2021-03-01T15:37:00Z">
        <w:r w:rsidRPr="00467220">
          <w:rPr>
            <w:rFonts w:hint="eastAsia"/>
            <w:b/>
            <w:bCs/>
          </w:rPr>
          <w:t>선배들은 어디로 인턴을 하셨는지</w:t>
        </w:r>
      </w:ins>
    </w:p>
    <w:p w14:paraId="02AC0563" w14:textId="77777777" w:rsidR="00A75A59" w:rsidRPr="00467220" w:rsidRDefault="00A75A59" w:rsidP="00A75A59">
      <w:pPr>
        <w:rPr>
          <w:ins w:id="1075" w:author="엄제윤" w:date="2021-03-01T15:37:00Z"/>
          <w:sz w:val="30"/>
          <w:szCs w:val="30"/>
        </w:rPr>
      </w:pPr>
    </w:p>
    <w:p w14:paraId="1C576469" w14:textId="77777777" w:rsidR="00A75A59" w:rsidRPr="00467220" w:rsidRDefault="00A75A59" w:rsidP="00A75A59">
      <w:pPr>
        <w:rPr>
          <w:ins w:id="1076" w:author="엄제윤" w:date="2021-03-01T15:37:00Z"/>
          <w:sz w:val="30"/>
          <w:szCs w:val="30"/>
        </w:rPr>
      </w:pPr>
      <w:ins w:id="1077" w:author="엄제윤" w:date="2021-03-01T15:37:00Z">
        <w:r w:rsidRPr="00467220">
          <w:rPr>
            <w:rFonts w:hint="eastAsia"/>
            <w:sz w:val="30"/>
            <w:szCs w:val="30"/>
          </w:rPr>
          <w:t>근로</w:t>
        </w:r>
      </w:ins>
    </w:p>
    <w:p w14:paraId="5FB3C186" w14:textId="77777777" w:rsidR="00A75A59" w:rsidRPr="00467220" w:rsidRDefault="00A75A59" w:rsidP="00A75A59">
      <w:pPr>
        <w:pStyle w:val="a7"/>
        <w:numPr>
          <w:ilvl w:val="0"/>
          <w:numId w:val="5"/>
        </w:numPr>
        <w:ind w:leftChars="0"/>
        <w:rPr>
          <w:ins w:id="1078" w:author="엄제윤" w:date="2021-03-01T15:37:00Z"/>
          <w:b/>
          <w:bCs/>
        </w:rPr>
      </w:pPr>
      <w:ins w:id="1079" w:author="엄제윤" w:date="2021-03-01T15:37:00Z">
        <w:r w:rsidRPr="00467220">
          <w:rPr>
            <w:rFonts w:hint="eastAsia"/>
            <w:b/>
            <w:bCs/>
          </w:rPr>
          <w:lastRenderedPageBreak/>
          <w:t xml:space="preserve">근로는 주로 </w:t>
        </w:r>
        <w:proofErr w:type="spellStart"/>
        <w:r w:rsidRPr="00467220">
          <w:rPr>
            <w:rFonts w:hint="eastAsia"/>
            <w:b/>
            <w:bCs/>
          </w:rPr>
          <w:t>어느시기에</w:t>
        </w:r>
        <w:proofErr w:type="spellEnd"/>
        <w:r w:rsidRPr="00467220">
          <w:rPr>
            <w:rFonts w:hint="eastAsia"/>
            <w:b/>
            <w:bCs/>
          </w:rPr>
          <w:t xml:space="preserve"> 신청하는지</w:t>
        </w:r>
      </w:ins>
    </w:p>
    <w:p w14:paraId="0E141710" w14:textId="77777777" w:rsidR="00A75A59" w:rsidRDefault="00A75A59" w:rsidP="00A75A59">
      <w:pPr>
        <w:pStyle w:val="a7"/>
        <w:ind w:leftChars="0" w:left="760"/>
        <w:rPr>
          <w:ins w:id="1080" w:author="엄제윤" w:date="2021-03-01T15:37:00Z"/>
        </w:rPr>
      </w:pPr>
      <w:ins w:id="1081" w:author="엄제윤" w:date="2021-03-01T15:37:00Z">
        <w:r>
          <w:rPr>
            <w:rFonts w:hint="eastAsia"/>
          </w:rPr>
          <w:t>근로는 학기가 시작되기 전,</w:t>
        </w:r>
        <w:r>
          <w:t xml:space="preserve"> </w:t>
        </w:r>
        <w:r>
          <w:rPr>
            <w:rFonts w:hint="eastAsia"/>
          </w:rPr>
          <w:t>방학 시작 전</w:t>
        </w:r>
        <w:r>
          <w:t xml:space="preserve">, </w:t>
        </w:r>
        <w:r>
          <w:rPr>
            <w:rFonts w:hint="eastAsia"/>
          </w:rPr>
          <w:t xml:space="preserve">총 </w:t>
        </w:r>
        <w:r>
          <w:t>1</w:t>
        </w:r>
        <w:r>
          <w:rPr>
            <w:rFonts w:hint="eastAsia"/>
          </w:rPr>
          <w:t xml:space="preserve">년에 </w:t>
        </w:r>
        <w:r>
          <w:t>4</w:t>
        </w:r>
        <w:r>
          <w:rPr>
            <w:rFonts w:hint="eastAsia"/>
          </w:rPr>
          <w:t>번 뽑습니다.</w:t>
        </w:r>
        <w:r>
          <w:t xml:space="preserve"> </w:t>
        </w:r>
      </w:ins>
    </w:p>
    <w:p w14:paraId="33C56B13" w14:textId="77777777" w:rsidR="00A75A59" w:rsidRPr="00467220" w:rsidRDefault="00A75A59" w:rsidP="00A75A59">
      <w:pPr>
        <w:pStyle w:val="a7"/>
        <w:ind w:leftChars="0" w:left="760"/>
        <w:rPr>
          <w:ins w:id="1082" w:author="엄제윤" w:date="2021-03-01T15:37:00Z"/>
          <w:b/>
          <w:bCs/>
        </w:rPr>
      </w:pPr>
      <w:ins w:id="1083" w:author="엄제윤" w:date="2021-03-01T15:37:00Z">
        <w:r w:rsidRPr="00467220">
          <w:rPr>
            <w:rFonts w:hint="eastAsia"/>
            <w:b/>
            <w:bCs/>
          </w:rPr>
          <w:t xml:space="preserve"> </w:t>
        </w:r>
      </w:ins>
    </w:p>
    <w:p w14:paraId="37A97C76" w14:textId="77777777" w:rsidR="00A75A59" w:rsidRPr="00467220" w:rsidRDefault="00A75A59" w:rsidP="00A75A59">
      <w:pPr>
        <w:pStyle w:val="a7"/>
        <w:numPr>
          <w:ilvl w:val="0"/>
          <w:numId w:val="5"/>
        </w:numPr>
        <w:ind w:leftChars="0"/>
        <w:rPr>
          <w:ins w:id="1084" w:author="엄제윤" w:date="2021-03-01T15:37:00Z"/>
          <w:b/>
          <w:bCs/>
        </w:rPr>
      </w:pPr>
      <w:ins w:id="1085" w:author="엄제윤" w:date="2021-03-01T15:37:00Z">
        <w:r w:rsidRPr="00467220">
          <w:rPr>
            <w:rFonts w:hint="eastAsia"/>
            <w:b/>
            <w:bCs/>
          </w:rPr>
          <w:t xml:space="preserve">선발기준이 </w:t>
        </w:r>
        <w:proofErr w:type="spellStart"/>
        <w:r w:rsidRPr="00467220">
          <w:rPr>
            <w:rFonts w:hint="eastAsia"/>
            <w:b/>
            <w:bCs/>
          </w:rPr>
          <w:t>어떻게되는지</w:t>
        </w:r>
        <w:proofErr w:type="spellEnd"/>
      </w:ins>
    </w:p>
    <w:p w14:paraId="7C189C6C" w14:textId="77777777" w:rsidR="00A75A59" w:rsidRDefault="00A75A59" w:rsidP="00A75A59">
      <w:pPr>
        <w:pStyle w:val="a7"/>
        <w:ind w:leftChars="0" w:left="760"/>
        <w:rPr>
          <w:ins w:id="1086" w:author="엄제윤" w:date="2021-03-01T15:37:00Z"/>
        </w:rPr>
      </w:pPr>
      <w:ins w:id="1087" w:author="엄제윤" w:date="2021-03-01T15:37:00Z">
        <w:r>
          <w:rPr>
            <w:rFonts w:hint="eastAsia"/>
          </w:rPr>
          <w:t>근로하는 부서에 따라 다르지만 성실성,</w:t>
        </w:r>
        <w:r>
          <w:t xml:space="preserve"> </w:t>
        </w:r>
        <w:r>
          <w:rPr>
            <w:rFonts w:hint="eastAsia"/>
          </w:rPr>
          <w:t>학점,</w:t>
        </w:r>
        <w:r>
          <w:t xml:space="preserve"> </w:t>
        </w:r>
        <w:r>
          <w:rPr>
            <w:rFonts w:hint="eastAsia"/>
          </w:rPr>
          <w:t>아르바이트 경험 등 전반적인</w:t>
        </w:r>
        <w:r>
          <w:t xml:space="preserve"> </w:t>
        </w:r>
        <w:r>
          <w:rPr>
            <w:rFonts w:hint="eastAsia"/>
          </w:rPr>
          <w:t>사항들을 고려하여 선발합니다.</w:t>
        </w:r>
      </w:ins>
    </w:p>
    <w:p w14:paraId="5735C81B" w14:textId="77777777" w:rsidR="00A75A59" w:rsidRPr="00CA05CD" w:rsidRDefault="00A75A59" w:rsidP="00A75A59">
      <w:pPr>
        <w:pStyle w:val="a7"/>
        <w:ind w:leftChars="0" w:left="760"/>
        <w:rPr>
          <w:ins w:id="1088" w:author="엄제윤" w:date="2021-03-01T15:37:00Z"/>
        </w:rPr>
      </w:pPr>
    </w:p>
    <w:p w14:paraId="454A8ACD" w14:textId="77777777" w:rsidR="00A75A59" w:rsidRPr="00467220" w:rsidRDefault="00A75A59" w:rsidP="00A75A59">
      <w:pPr>
        <w:pStyle w:val="a7"/>
        <w:numPr>
          <w:ilvl w:val="0"/>
          <w:numId w:val="5"/>
        </w:numPr>
        <w:ind w:leftChars="0"/>
        <w:rPr>
          <w:ins w:id="1089" w:author="엄제윤" w:date="2021-03-01T15:37:00Z"/>
          <w:b/>
          <w:bCs/>
        </w:rPr>
      </w:pPr>
      <w:proofErr w:type="spellStart"/>
      <w:ins w:id="1090" w:author="엄제윤" w:date="2021-03-01T15:37:00Z">
        <w:r w:rsidRPr="00467220">
          <w:rPr>
            <w:rFonts w:hint="eastAsia"/>
            <w:b/>
            <w:bCs/>
          </w:rPr>
          <w:t>두번</w:t>
        </w:r>
        <w:proofErr w:type="spellEnd"/>
        <w:r w:rsidRPr="00467220">
          <w:rPr>
            <w:rFonts w:hint="eastAsia"/>
            <w:b/>
            <w:bCs/>
          </w:rPr>
          <w:t xml:space="preserve"> 신청 가능한지</w:t>
        </w:r>
      </w:ins>
    </w:p>
    <w:p w14:paraId="57BBAFE4" w14:textId="77777777" w:rsidR="00A75A59" w:rsidRDefault="00A75A59" w:rsidP="00A75A59">
      <w:pPr>
        <w:ind w:left="760"/>
        <w:rPr>
          <w:ins w:id="1091" w:author="엄제윤" w:date="2021-03-01T15:37:00Z"/>
        </w:rPr>
      </w:pPr>
      <w:ins w:id="1092" w:author="엄제윤" w:date="2021-03-01T15:37:00Z">
        <w:r>
          <w:rPr>
            <w:rFonts w:hint="eastAsia"/>
          </w:rPr>
          <w:t>네 가능합니다.</w:t>
        </w:r>
        <w:r>
          <w:t xml:space="preserve"> </w:t>
        </w:r>
        <w:r>
          <w:rPr>
            <w:rFonts w:hint="eastAsia"/>
          </w:rPr>
          <w:t>I</w:t>
        </w:r>
        <w:r>
          <w:t>TM</w:t>
        </w:r>
        <w:r>
          <w:rPr>
            <w:rFonts w:hint="eastAsia"/>
          </w:rPr>
          <w:t xml:space="preserve">의 경우 최대 </w:t>
        </w:r>
        <w:r>
          <w:t>4</w:t>
        </w:r>
        <w:r>
          <w:rPr>
            <w:rFonts w:hint="eastAsia"/>
          </w:rPr>
          <w:t>회까지 신청이 가능합니다.</w:t>
        </w:r>
      </w:ins>
    </w:p>
    <w:p w14:paraId="56579A5D" w14:textId="77777777" w:rsidR="00A75A59" w:rsidRPr="00467220" w:rsidRDefault="00A75A59" w:rsidP="00A75A59">
      <w:pPr>
        <w:ind w:left="760"/>
        <w:rPr>
          <w:ins w:id="1093" w:author="엄제윤" w:date="2021-03-01T15:37:00Z"/>
          <w:b/>
          <w:bCs/>
        </w:rPr>
      </w:pPr>
    </w:p>
    <w:p w14:paraId="79C9C822" w14:textId="77777777" w:rsidR="00A75A59" w:rsidRPr="00467220" w:rsidRDefault="00A75A59" w:rsidP="00A75A59">
      <w:pPr>
        <w:pStyle w:val="a7"/>
        <w:numPr>
          <w:ilvl w:val="0"/>
          <w:numId w:val="5"/>
        </w:numPr>
        <w:ind w:leftChars="0"/>
        <w:rPr>
          <w:ins w:id="1094" w:author="엄제윤" w:date="2021-03-01T15:37:00Z"/>
          <w:b/>
          <w:bCs/>
        </w:rPr>
      </w:pPr>
      <w:ins w:id="1095" w:author="엄제윤" w:date="2021-03-01T15:37:00Z">
        <w:r w:rsidRPr="00467220">
          <w:rPr>
            <w:rFonts w:hint="eastAsia"/>
            <w:b/>
            <w:bCs/>
          </w:rPr>
          <w:t xml:space="preserve">근로학생이 </w:t>
        </w:r>
        <w:proofErr w:type="spellStart"/>
        <w:r w:rsidRPr="00467220">
          <w:rPr>
            <w:rFonts w:hint="eastAsia"/>
            <w:b/>
            <w:bCs/>
          </w:rPr>
          <w:t>하는일은</w:t>
        </w:r>
        <w:proofErr w:type="spellEnd"/>
        <w:r w:rsidRPr="00467220">
          <w:rPr>
            <w:b/>
            <w:bCs/>
          </w:rPr>
          <w:t xml:space="preserve"> </w:t>
        </w:r>
        <w:proofErr w:type="gramStart"/>
        <w:r w:rsidRPr="00467220">
          <w:rPr>
            <w:rFonts w:hint="eastAsia"/>
            <w:b/>
            <w:bCs/>
          </w:rPr>
          <w:t>무엇인가요</w:t>
        </w:r>
        <w:proofErr w:type="gramEnd"/>
      </w:ins>
    </w:p>
    <w:p w14:paraId="4D0FC533" w14:textId="77777777" w:rsidR="00A75A59" w:rsidRDefault="00A75A59" w:rsidP="00A75A59">
      <w:pPr>
        <w:pStyle w:val="a7"/>
        <w:ind w:leftChars="0" w:left="760"/>
        <w:rPr>
          <w:ins w:id="1096" w:author="엄제윤" w:date="2021-03-01T15:37:00Z"/>
        </w:rPr>
      </w:pPr>
      <w:ins w:id="1097" w:author="엄제윤" w:date="2021-03-01T15:37:00Z">
        <w:r>
          <w:rPr>
            <w:rFonts w:hint="eastAsia"/>
          </w:rPr>
          <w:t>I</w:t>
        </w:r>
        <w:r>
          <w:t xml:space="preserve">TM </w:t>
        </w:r>
        <w:proofErr w:type="spellStart"/>
        <w:r>
          <w:rPr>
            <w:rFonts w:hint="eastAsia"/>
          </w:rPr>
          <w:t>과사</w:t>
        </w:r>
        <w:proofErr w:type="spellEnd"/>
        <w:r>
          <w:rPr>
            <w:rFonts w:hint="eastAsia"/>
          </w:rPr>
          <w:t xml:space="preserve"> 근로학생의 경우 조교님 업무를 도와 행정 업무</w:t>
        </w:r>
        <w:r>
          <w:t xml:space="preserve"> </w:t>
        </w:r>
        <w:r>
          <w:rPr>
            <w:rFonts w:hint="eastAsia"/>
          </w:rPr>
          <w:t>보조,</w:t>
        </w:r>
        <w:r>
          <w:t xml:space="preserve"> </w:t>
        </w:r>
        <w:r>
          <w:rPr>
            <w:rFonts w:hint="eastAsia"/>
          </w:rPr>
          <w:t>대여 사업 관리,</w:t>
        </w:r>
        <w:r>
          <w:t xml:space="preserve"> </w:t>
        </w:r>
        <w:r>
          <w:rPr>
            <w:rFonts w:hint="eastAsia"/>
          </w:rPr>
          <w:t>미화 관리 등이 있습니다.</w:t>
        </w:r>
      </w:ins>
    </w:p>
    <w:p w14:paraId="710D1150" w14:textId="77777777" w:rsidR="00A75A59" w:rsidRDefault="00A75A59" w:rsidP="00A75A59">
      <w:pPr>
        <w:rPr>
          <w:ins w:id="1098" w:author="엄제윤" w:date="2021-03-01T15:37:00Z"/>
          <w:sz w:val="30"/>
          <w:szCs w:val="30"/>
        </w:rPr>
      </w:pPr>
    </w:p>
    <w:p w14:paraId="1D5E1776" w14:textId="77777777" w:rsidR="00A75A59" w:rsidRPr="00467220" w:rsidRDefault="00A75A59" w:rsidP="00A75A59">
      <w:pPr>
        <w:rPr>
          <w:ins w:id="1099" w:author="엄제윤" w:date="2021-03-01T15:37:00Z"/>
          <w:sz w:val="30"/>
          <w:szCs w:val="30"/>
        </w:rPr>
      </w:pPr>
    </w:p>
    <w:p w14:paraId="3DB6C4D6" w14:textId="77777777" w:rsidR="00A75A59" w:rsidRPr="00467220" w:rsidRDefault="00A75A59" w:rsidP="00A75A59">
      <w:pPr>
        <w:rPr>
          <w:ins w:id="1100" w:author="엄제윤" w:date="2021-03-01T15:37:00Z"/>
          <w:sz w:val="30"/>
          <w:szCs w:val="30"/>
        </w:rPr>
      </w:pPr>
      <w:ins w:id="1101" w:author="엄제윤" w:date="2021-03-01T15:37:00Z">
        <w:r w:rsidRPr="00467220">
          <w:rPr>
            <w:rFonts w:hint="eastAsia"/>
            <w:sz w:val="30"/>
            <w:szCs w:val="30"/>
          </w:rPr>
          <w:t>학칙</w:t>
        </w:r>
      </w:ins>
    </w:p>
    <w:p w14:paraId="27AA1DB6" w14:textId="77777777" w:rsidR="00A75A59" w:rsidRDefault="00A75A59" w:rsidP="00A75A59">
      <w:pPr>
        <w:rPr>
          <w:ins w:id="1102" w:author="엄제윤" w:date="2021-03-01T15:37:00Z"/>
        </w:rPr>
      </w:pPr>
    </w:p>
    <w:p w14:paraId="44428C09" w14:textId="77777777" w:rsidR="00A75A59" w:rsidRDefault="00A75A59" w:rsidP="00A75A59">
      <w:pPr>
        <w:rPr>
          <w:ins w:id="1103" w:author="엄제윤" w:date="2021-03-01T15:37:00Z"/>
        </w:rPr>
      </w:pPr>
    </w:p>
    <w:p w14:paraId="48030298" w14:textId="77777777" w:rsidR="00A75A59" w:rsidRPr="00467220" w:rsidRDefault="00A75A59" w:rsidP="00A75A59">
      <w:pPr>
        <w:rPr>
          <w:ins w:id="1104" w:author="엄제윤" w:date="2021-03-01T15:37:00Z"/>
          <w:sz w:val="30"/>
          <w:szCs w:val="30"/>
        </w:rPr>
      </w:pPr>
      <w:proofErr w:type="gramStart"/>
      <w:ins w:id="1105" w:author="엄제윤" w:date="2021-03-01T15:37:00Z">
        <w:r w:rsidRPr="00467220">
          <w:rPr>
            <w:rFonts w:hint="eastAsia"/>
            <w:sz w:val="30"/>
            <w:szCs w:val="30"/>
          </w:rPr>
          <w:t xml:space="preserve">진급 </w:t>
        </w:r>
        <w:r w:rsidRPr="00467220">
          <w:rPr>
            <w:sz w:val="30"/>
            <w:szCs w:val="30"/>
          </w:rPr>
          <w:t>/</w:t>
        </w:r>
        <w:proofErr w:type="gramEnd"/>
        <w:r w:rsidRPr="00467220">
          <w:rPr>
            <w:sz w:val="30"/>
            <w:szCs w:val="30"/>
          </w:rPr>
          <w:t xml:space="preserve"> </w:t>
        </w:r>
        <w:r w:rsidRPr="00467220">
          <w:rPr>
            <w:rFonts w:hint="eastAsia"/>
            <w:sz w:val="30"/>
            <w:szCs w:val="30"/>
          </w:rPr>
          <w:t>졸업</w:t>
        </w:r>
      </w:ins>
    </w:p>
    <w:p w14:paraId="36876C71" w14:textId="7BE90BAA" w:rsidR="00A75A59" w:rsidRDefault="00A75A59" w:rsidP="00A75A59">
      <w:pPr>
        <w:pStyle w:val="a7"/>
        <w:numPr>
          <w:ilvl w:val="0"/>
          <w:numId w:val="5"/>
        </w:numPr>
        <w:ind w:leftChars="0"/>
        <w:rPr>
          <w:ins w:id="1106" w:author="LeeSungHo" w:date="2021-03-02T13:41:00Z"/>
          <w:b/>
          <w:bCs/>
        </w:rPr>
      </w:pPr>
      <w:ins w:id="1107" w:author="엄제윤" w:date="2021-03-01T15:37:00Z">
        <w:r w:rsidRPr="00467220">
          <w:rPr>
            <w:rFonts w:hint="eastAsia"/>
            <w:b/>
            <w:bCs/>
          </w:rPr>
          <w:t>진급 조건이 궁금합니다</w:t>
        </w:r>
      </w:ins>
    </w:p>
    <w:p w14:paraId="36716541" w14:textId="40501FCD" w:rsidR="00406A25" w:rsidRDefault="00406A25" w:rsidP="00406A25">
      <w:pPr>
        <w:pStyle w:val="a7"/>
        <w:ind w:leftChars="0" w:left="760"/>
        <w:rPr>
          <w:ins w:id="1108" w:author="LeeSungHo" w:date="2021-03-02T13:41:00Z"/>
        </w:rPr>
      </w:pPr>
      <w:ins w:id="1109" w:author="LeeSungHo" w:date="2021-03-02T13:41:00Z">
        <w:r w:rsidRPr="00406A25">
          <w:rPr>
            <w:rFonts w:hint="eastAsia"/>
            <w:rPrChange w:id="1110" w:author="LeeSungHo" w:date="2021-03-02T13:41:00Z">
              <w:rPr>
                <w:rFonts w:hint="eastAsia"/>
                <w:b/>
                <w:bCs/>
              </w:rPr>
            </w:rPrChange>
          </w:rPr>
          <w:t>진급</w:t>
        </w:r>
        <w:r>
          <w:rPr>
            <w:rFonts w:hint="eastAsia"/>
          </w:rPr>
          <w:t xml:space="preserve">조건은 </w:t>
        </w:r>
      </w:ins>
      <w:ins w:id="1111" w:author="LeeSungHo" w:date="2021-03-02T13:42:00Z">
        <w:r w:rsidR="00EB1922">
          <w:rPr>
            <w:rFonts w:hint="eastAsia"/>
          </w:rPr>
          <w:t xml:space="preserve">각 레벨에 해당하는 모든 수업을 </w:t>
        </w:r>
        <w:proofErr w:type="spellStart"/>
        <w:r w:rsidR="00EB1922">
          <w:rPr>
            <w:rFonts w:hint="eastAsia"/>
          </w:rPr>
          <w:t>수강해야하며</w:t>
        </w:r>
        <w:proofErr w:type="spellEnd"/>
        <w:r w:rsidR="00EB1922">
          <w:rPr>
            <w:rFonts w:hint="eastAsia"/>
          </w:rPr>
          <w:t>,</w:t>
        </w:r>
        <w:r w:rsidR="00EB1922">
          <w:t xml:space="preserve"> 3</w:t>
        </w:r>
        <w:r w:rsidR="00EB1922">
          <w:rPr>
            <w:rFonts w:hint="eastAsia"/>
          </w:rPr>
          <w:t xml:space="preserve">학년 </w:t>
        </w:r>
        <w:proofErr w:type="spellStart"/>
        <w:r w:rsidR="00EB1922">
          <w:rPr>
            <w:rFonts w:hint="eastAsia"/>
          </w:rPr>
          <w:t>진급시</w:t>
        </w:r>
        <w:proofErr w:type="spellEnd"/>
        <w:r w:rsidR="00EB1922">
          <w:rPr>
            <w:rFonts w:hint="eastAsia"/>
          </w:rPr>
          <w:t xml:space="preserve"> </w:t>
        </w:r>
        <w:r w:rsidR="00EB1922">
          <w:t xml:space="preserve">IELTS </w:t>
        </w:r>
        <w:r w:rsidR="00EB1922">
          <w:rPr>
            <w:rFonts w:hint="eastAsia"/>
          </w:rPr>
          <w:t>A</w:t>
        </w:r>
        <w:r w:rsidR="00EB1922">
          <w:t xml:space="preserve">cademic 5.5 </w:t>
        </w:r>
        <w:r w:rsidR="00EB1922">
          <w:rPr>
            <w:rFonts w:hint="eastAsia"/>
          </w:rPr>
          <w:t>이상을 넘어야 합니다.</w:t>
        </w:r>
      </w:ins>
    </w:p>
    <w:p w14:paraId="2EAA722A" w14:textId="77777777" w:rsidR="00406A25" w:rsidRPr="00406A25" w:rsidRDefault="00406A25">
      <w:pPr>
        <w:pStyle w:val="a7"/>
        <w:ind w:leftChars="0" w:left="760"/>
        <w:rPr>
          <w:ins w:id="1112" w:author="엄제윤" w:date="2021-03-01T15:37:00Z"/>
          <w:rPrChange w:id="1113" w:author="LeeSungHo" w:date="2021-03-02T13:41:00Z">
            <w:rPr>
              <w:ins w:id="1114" w:author="엄제윤" w:date="2021-03-01T15:37:00Z"/>
              <w:b/>
              <w:bCs/>
            </w:rPr>
          </w:rPrChange>
        </w:rPr>
        <w:pPrChange w:id="1115" w:author="LeeSungHo" w:date="2021-03-02T13:41:00Z">
          <w:pPr>
            <w:pStyle w:val="a7"/>
            <w:numPr>
              <w:numId w:val="5"/>
            </w:numPr>
            <w:ind w:leftChars="0" w:left="760" w:hanging="360"/>
          </w:pPr>
        </w:pPrChange>
      </w:pPr>
    </w:p>
    <w:p w14:paraId="0458021F" w14:textId="3B1F7139" w:rsidR="00A75A59" w:rsidRDefault="00A75A59" w:rsidP="00A75A59">
      <w:pPr>
        <w:pStyle w:val="a7"/>
        <w:numPr>
          <w:ilvl w:val="0"/>
          <w:numId w:val="5"/>
        </w:numPr>
        <w:ind w:leftChars="0"/>
        <w:rPr>
          <w:ins w:id="1116" w:author="LeeSungHo" w:date="2021-03-02T14:00:00Z"/>
          <w:b/>
          <w:bCs/>
        </w:rPr>
      </w:pPr>
      <w:ins w:id="1117" w:author="엄제윤" w:date="2021-03-01T15:37:00Z">
        <w:r w:rsidRPr="00467220">
          <w:rPr>
            <w:rFonts w:hint="eastAsia"/>
            <w:b/>
            <w:bCs/>
          </w:rPr>
          <w:t>졸업 조건이 궁금합니다.</w:t>
        </w:r>
      </w:ins>
    </w:p>
    <w:p w14:paraId="404761A9" w14:textId="2554A5DD" w:rsidR="004E62D1" w:rsidRPr="004E62D1" w:rsidRDefault="004E62D1" w:rsidP="004E62D1">
      <w:pPr>
        <w:pStyle w:val="a7"/>
        <w:ind w:leftChars="0" w:left="760"/>
        <w:rPr>
          <w:ins w:id="1118" w:author="LeeSungHo" w:date="2021-03-02T14:00:00Z"/>
          <w:rPrChange w:id="1119" w:author="LeeSungHo" w:date="2021-03-02T14:00:00Z">
            <w:rPr>
              <w:ins w:id="1120" w:author="LeeSungHo" w:date="2021-03-02T14:00:00Z"/>
              <w:b/>
              <w:bCs/>
            </w:rPr>
          </w:rPrChange>
        </w:rPr>
      </w:pPr>
      <w:ins w:id="1121" w:author="LeeSungHo" w:date="2021-03-02T14:00:00Z">
        <w:r w:rsidRPr="004E62D1">
          <w:rPr>
            <w:rFonts w:hint="eastAsia"/>
            <w:rPrChange w:id="1122" w:author="LeeSungHo" w:date="2021-03-02T14:00:00Z">
              <w:rPr>
                <w:rFonts w:hint="eastAsia"/>
                <w:b/>
                <w:bCs/>
              </w:rPr>
            </w:rPrChange>
          </w:rPr>
          <w:t>졸업</w:t>
        </w:r>
        <w:r w:rsidRPr="004E62D1">
          <w:rPr>
            <w:rPrChange w:id="1123" w:author="LeeSungHo" w:date="2021-03-02T14:00:00Z">
              <w:rPr>
                <w:b/>
                <w:bCs/>
              </w:rPr>
            </w:rPrChange>
          </w:rPr>
          <w:t xml:space="preserve"> 조건은 모든 ITM </w:t>
        </w:r>
        <w:r w:rsidRPr="004E62D1">
          <w:rPr>
            <w:rFonts w:hint="eastAsia"/>
            <w:rPrChange w:id="1124" w:author="LeeSungHo" w:date="2021-03-02T14:00:00Z">
              <w:rPr>
                <w:rFonts w:hint="eastAsia"/>
                <w:b/>
                <w:bCs/>
              </w:rPr>
            </w:rPrChange>
          </w:rPr>
          <w:t>수업을</w:t>
        </w:r>
        <w:r w:rsidRPr="004E62D1">
          <w:rPr>
            <w:rPrChange w:id="1125" w:author="LeeSungHo" w:date="2021-03-02T14:00:00Z">
              <w:rPr>
                <w:b/>
                <w:bCs/>
              </w:rPr>
            </w:rPrChange>
          </w:rPr>
          <w:t xml:space="preserve"> </w:t>
        </w:r>
        <w:r w:rsidRPr="004E62D1">
          <w:rPr>
            <w:rFonts w:hint="eastAsia"/>
            <w:rPrChange w:id="1126" w:author="LeeSungHo" w:date="2021-03-02T14:00:00Z">
              <w:rPr>
                <w:rFonts w:hint="eastAsia"/>
                <w:b/>
                <w:bCs/>
              </w:rPr>
            </w:rPrChange>
          </w:rPr>
          <w:t>이수하였으며</w:t>
        </w:r>
        <w:r w:rsidRPr="004E62D1">
          <w:rPr>
            <w:rPrChange w:id="1127" w:author="LeeSungHo" w:date="2021-03-02T14:00:00Z">
              <w:rPr>
                <w:b/>
                <w:bCs/>
              </w:rPr>
            </w:rPrChange>
          </w:rPr>
          <w:t xml:space="preserve">, </w:t>
        </w:r>
        <w:proofErr w:type="spellStart"/>
        <w:r w:rsidRPr="004E62D1">
          <w:rPr>
            <w:rFonts w:hint="eastAsia"/>
            <w:rPrChange w:id="1128" w:author="LeeSungHo" w:date="2021-03-02T14:00:00Z">
              <w:rPr>
                <w:rFonts w:hint="eastAsia"/>
                <w:b/>
                <w:bCs/>
              </w:rPr>
            </w:rPrChange>
          </w:rPr>
          <w:t>캡스톤</w:t>
        </w:r>
        <w:proofErr w:type="spellEnd"/>
        <w:r w:rsidRPr="004E62D1">
          <w:rPr>
            <w:rPrChange w:id="1129" w:author="LeeSungHo" w:date="2021-03-02T14:00:00Z">
              <w:rPr>
                <w:b/>
                <w:bCs/>
              </w:rPr>
            </w:rPrChange>
          </w:rPr>
          <w:t xml:space="preserve"> 디자인을 끝마치면 졸업이 가능합니</w:t>
        </w:r>
        <w:r w:rsidRPr="004E62D1">
          <w:rPr>
            <w:rFonts w:hint="eastAsia"/>
            <w:rPrChange w:id="1130" w:author="LeeSungHo" w:date="2021-03-02T14:00:00Z">
              <w:rPr>
                <w:rFonts w:hint="eastAsia"/>
                <w:b/>
                <w:bCs/>
              </w:rPr>
            </w:rPrChange>
          </w:rPr>
          <w:lastRenderedPageBreak/>
          <w:t>다</w:t>
        </w:r>
        <w:r w:rsidRPr="004E62D1">
          <w:rPr>
            <w:rPrChange w:id="1131" w:author="LeeSungHo" w:date="2021-03-02T14:00:00Z">
              <w:rPr>
                <w:b/>
                <w:bCs/>
              </w:rPr>
            </w:rPrChange>
          </w:rPr>
          <w:t>.</w:t>
        </w:r>
      </w:ins>
    </w:p>
    <w:p w14:paraId="3B6BE4C7" w14:textId="77777777" w:rsidR="004E62D1" w:rsidRDefault="004E62D1">
      <w:pPr>
        <w:pStyle w:val="a7"/>
        <w:ind w:leftChars="0" w:left="760"/>
        <w:rPr>
          <w:ins w:id="1132" w:author="LeeSungHo" w:date="2021-03-02T14:00:00Z"/>
          <w:b/>
          <w:bCs/>
        </w:rPr>
        <w:pPrChange w:id="1133" w:author="LeeSungHo" w:date="2021-03-02T14:00:00Z">
          <w:pPr>
            <w:pStyle w:val="a7"/>
            <w:numPr>
              <w:numId w:val="5"/>
            </w:numPr>
            <w:ind w:leftChars="0" w:left="760" w:hanging="360"/>
          </w:pPr>
        </w:pPrChange>
      </w:pPr>
    </w:p>
    <w:p w14:paraId="5CC77ABD" w14:textId="6BBC8AA3" w:rsidR="004E62D1" w:rsidRPr="00467220" w:rsidDel="004E62D1" w:rsidRDefault="004E62D1" w:rsidP="00A75A59">
      <w:pPr>
        <w:pStyle w:val="a7"/>
        <w:numPr>
          <w:ilvl w:val="0"/>
          <w:numId w:val="5"/>
        </w:numPr>
        <w:ind w:leftChars="0"/>
        <w:rPr>
          <w:ins w:id="1134" w:author="엄제윤" w:date="2021-03-01T15:37:00Z"/>
          <w:del w:id="1135" w:author="LeeSungHo" w:date="2021-03-02T14:00:00Z"/>
          <w:b/>
          <w:bCs/>
        </w:rPr>
      </w:pPr>
    </w:p>
    <w:p w14:paraId="3F561549" w14:textId="77777777" w:rsidR="00A75A59" w:rsidRPr="00467220" w:rsidRDefault="00A75A59" w:rsidP="00A75A59">
      <w:pPr>
        <w:pStyle w:val="a7"/>
        <w:numPr>
          <w:ilvl w:val="0"/>
          <w:numId w:val="5"/>
        </w:numPr>
        <w:ind w:leftChars="0"/>
        <w:rPr>
          <w:ins w:id="1136" w:author="엄제윤" w:date="2021-03-01T15:37:00Z"/>
          <w:b/>
          <w:bCs/>
        </w:rPr>
      </w:pPr>
      <w:ins w:id="1137" w:author="엄제윤" w:date="2021-03-01T15:37:00Z">
        <w:r w:rsidRPr="00467220">
          <w:rPr>
            <w:rFonts w:hint="eastAsia"/>
            <w:b/>
            <w:bCs/>
          </w:rPr>
          <w:t>F가 뜨면 진급 못하나요</w:t>
        </w:r>
        <w:r w:rsidRPr="00467220">
          <w:rPr>
            <w:b/>
            <w:bCs/>
          </w:rPr>
          <w:t>?</w:t>
        </w:r>
      </w:ins>
    </w:p>
    <w:p w14:paraId="647B69EF" w14:textId="695A1CF0" w:rsidR="00A75A59" w:rsidRDefault="00A75A59" w:rsidP="00A75A59">
      <w:pPr>
        <w:pStyle w:val="a7"/>
        <w:ind w:leftChars="0" w:left="760"/>
        <w:rPr>
          <w:ins w:id="1138" w:author="LeeSungHo" w:date="2021-03-02T13:40:00Z"/>
        </w:rPr>
      </w:pPr>
      <w:ins w:id="1139" w:author="엄제윤" w:date="2021-03-01T15:37:00Z">
        <w:r w:rsidRPr="00406A25">
          <w:rPr>
            <w:rPrChange w:id="1140" w:author="LeeSungHo" w:date="2021-03-02T13:40:00Z">
              <w:rPr>
                <w:b/>
                <w:bCs/>
              </w:rPr>
            </w:rPrChange>
          </w:rPr>
          <w:t>1</w:t>
        </w:r>
        <w:r w:rsidRPr="00406A25">
          <w:rPr>
            <w:rFonts w:hint="eastAsia"/>
            <w:rPrChange w:id="1141" w:author="LeeSungHo" w:date="2021-03-02T13:40:00Z">
              <w:rPr>
                <w:rFonts w:hint="eastAsia"/>
                <w:b/>
                <w:bCs/>
              </w:rPr>
            </w:rPrChange>
          </w:rPr>
          <w:t>학년</w:t>
        </w:r>
        <w:r w:rsidRPr="00406A25">
          <w:rPr>
            <w:rPrChange w:id="1142" w:author="LeeSungHo" w:date="2021-03-02T13:40:00Z">
              <w:rPr>
                <w:b/>
                <w:bCs/>
              </w:rPr>
            </w:rPrChange>
          </w:rPr>
          <w:t xml:space="preserve"> 과목은 F</w:t>
        </w:r>
        <w:r w:rsidRPr="00406A25">
          <w:rPr>
            <w:rFonts w:hint="eastAsia"/>
            <w:rPrChange w:id="1143" w:author="LeeSungHo" w:date="2021-03-02T13:40:00Z">
              <w:rPr>
                <w:rFonts w:hint="eastAsia"/>
                <w:b/>
                <w:bCs/>
              </w:rPr>
            </w:rPrChange>
          </w:rPr>
          <w:t>가</w:t>
        </w:r>
        <w:r w:rsidRPr="00406A25">
          <w:rPr>
            <w:rPrChange w:id="1144" w:author="LeeSungHo" w:date="2021-03-02T13:40:00Z">
              <w:rPr>
                <w:b/>
                <w:bCs/>
              </w:rPr>
            </w:rPrChange>
          </w:rPr>
          <w:t xml:space="preserve"> 나와도 진급이 가능하지만 </w:t>
        </w:r>
      </w:ins>
      <w:ins w:id="1145" w:author="LeeSungHo" w:date="2021-03-02T13:40:00Z">
        <w:r w:rsidR="00406A25">
          <w:t>2</w:t>
        </w:r>
        <w:r w:rsidR="00406A25">
          <w:rPr>
            <w:rFonts w:hint="eastAsia"/>
          </w:rPr>
          <w:t>학년때부터 F과목이 나올 시 진급이 불가능 합니다.</w:t>
        </w:r>
        <w:r w:rsidR="00406A25">
          <w:t xml:space="preserve"> </w:t>
        </w:r>
      </w:ins>
    </w:p>
    <w:p w14:paraId="41151A06" w14:textId="77777777" w:rsidR="00406A25" w:rsidRPr="00406A25" w:rsidRDefault="00406A25" w:rsidP="00A75A59">
      <w:pPr>
        <w:pStyle w:val="a7"/>
        <w:ind w:leftChars="0" w:left="760"/>
        <w:rPr>
          <w:ins w:id="1146" w:author="엄제윤" w:date="2021-03-01T15:37:00Z"/>
          <w:rPrChange w:id="1147" w:author="LeeSungHo" w:date="2021-03-02T13:40:00Z">
            <w:rPr>
              <w:ins w:id="1148" w:author="엄제윤" w:date="2021-03-01T15:37:00Z"/>
              <w:b/>
              <w:bCs/>
            </w:rPr>
          </w:rPrChange>
        </w:rPr>
      </w:pPr>
    </w:p>
    <w:p w14:paraId="6D9BDC8C" w14:textId="5E65E335" w:rsidR="00A75A59" w:rsidRDefault="00A75A59" w:rsidP="00A75A59">
      <w:pPr>
        <w:pStyle w:val="a7"/>
        <w:numPr>
          <w:ilvl w:val="0"/>
          <w:numId w:val="5"/>
        </w:numPr>
        <w:ind w:leftChars="0"/>
        <w:rPr>
          <w:ins w:id="1149" w:author="LeeSungHo" w:date="2021-03-02T13:40:00Z"/>
          <w:b/>
          <w:bCs/>
        </w:rPr>
      </w:pPr>
      <w:ins w:id="1150" w:author="엄제윤" w:date="2021-03-01T15:37:00Z">
        <w:r w:rsidRPr="00467220">
          <w:rPr>
            <w:rFonts w:hint="eastAsia"/>
            <w:b/>
            <w:bCs/>
          </w:rPr>
          <w:t xml:space="preserve">학기단위 </w:t>
        </w:r>
        <w:r w:rsidRPr="00467220">
          <w:rPr>
            <w:b/>
            <w:bCs/>
          </w:rPr>
          <w:t>F</w:t>
        </w:r>
        <w:r w:rsidRPr="00467220">
          <w:rPr>
            <w:rFonts w:hint="eastAsia"/>
            <w:b/>
            <w:bCs/>
          </w:rPr>
          <w:t xml:space="preserve">가 뜨면 </w:t>
        </w:r>
        <w:r w:rsidRPr="00467220">
          <w:rPr>
            <w:b/>
            <w:bCs/>
          </w:rPr>
          <w:t>1</w:t>
        </w:r>
        <w:r w:rsidRPr="00467220">
          <w:rPr>
            <w:rFonts w:hint="eastAsia"/>
            <w:b/>
            <w:bCs/>
          </w:rPr>
          <w:t xml:space="preserve">년뒤에 학교를 다시 </w:t>
        </w:r>
        <w:proofErr w:type="spellStart"/>
        <w:r w:rsidRPr="00467220">
          <w:rPr>
            <w:rFonts w:hint="eastAsia"/>
            <w:b/>
            <w:bCs/>
          </w:rPr>
          <w:t>다녀야하는지</w:t>
        </w:r>
        <w:proofErr w:type="spellEnd"/>
        <w:r w:rsidRPr="00467220">
          <w:rPr>
            <w:rFonts w:hint="eastAsia"/>
            <w:b/>
            <w:bCs/>
          </w:rPr>
          <w:t>?</w:t>
        </w:r>
      </w:ins>
    </w:p>
    <w:p w14:paraId="42C2FB1A" w14:textId="0E3FFF4A" w:rsidR="00406A25" w:rsidRDefault="00406A25">
      <w:pPr>
        <w:pStyle w:val="a7"/>
        <w:ind w:leftChars="0" w:left="760"/>
        <w:rPr>
          <w:ins w:id="1151" w:author="LeeSungHo" w:date="2021-03-02T13:41:00Z"/>
        </w:rPr>
        <w:pPrChange w:id="1152" w:author="LeeSungHo" w:date="2021-03-02T13:41:00Z">
          <w:pPr>
            <w:pStyle w:val="a7"/>
            <w:numPr>
              <w:numId w:val="5"/>
            </w:numPr>
            <w:ind w:leftChars="0" w:left="760" w:hanging="360"/>
          </w:pPr>
        </w:pPrChange>
      </w:pPr>
      <w:ins w:id="1153" w:author="LeeSungHo" w:date="2021-03-02T13:41:00Z">
        <w:r>
          <w:rPr>
            <w:rFonts w:hint="eastAsia"/>
          </w:rPr>
          <w:t>네 그렇습니다.</w:t>
        </w:r>
        <w:r>
          <w:t xml:space="preserve"> </w:t>
        </w:r>
        <w:r>
          <w:rPr>
            <w:rFonts w:hint="eastAsia"/>
          </w:rPr>
          <w:t xml:space="preserve">현재 </w:t>
        </w:r>
        <w:r>
          <w:t>ITM</w:t>
        </w:r>
        <w:r>
          <w:rPr>
            <w:rFonts w:hint="eastAsia"/>
          </w:rPr>
          <w:t xml:space="preserve">은 </w:t>
        </w:r>
        <w:r>
          <w:t>1</w:t>
        </w:r>
        <w:r>
          <w:rPr>
            <w:rFonts w:hint="eastAsia"/>
          </w:rPr>
          <w:t xml:space="preserve">년 단위로 수업이 개설되기에 다시 수업을 들으려면 한학기 쉬고 다시 </w:t>
        </w:r>
        <w:proofErr w:type="spellStart"/>
        <w:r>
          <w:rPr>
            <w:rFonts w:hint="eastAsia"/>
          </w:rPr>
          <w:t>등록해야합니다</w:t>
        </w:r>
        <w:proofErr w:type="spellEnd"/>
        <w:r>
          <w:rPr>
            <w:rFonts w:hint="eastAsia"/>
          </w:rPr>
          <w:t>.</w:t>
        </w:r>
      </w:ins>
    </w:p>
    <w:p w14:paraId="05CA4638" w14:textId="77777777" w:rsidR="00406A25" w:rsidRPr="00406A25" w:rsidRDefault="00406A25">
      <w:pPr>
        <w:pStyle w:val="a7"/>
        <w:ind w:leftChars="0" w:left="760"/>
        <w:rPr>
          <w:ins w:id="1154" w:author="엄제윤" w:date="2021-03-01T15:37:00Z"/>
          <w:b/>
          <w:bCs/>
        </w:rPr>
        <w:pPrChange w:id="1155" w:author="LeeSungHo" w:date="2021-03-02T13:40:00Z">
          <w:pPr>
            <w:pStyle w:val="a7"/>
            <w:numPr>
              <w:numId w:val="5"/>
            </w:numPr>
            <w:ind w:leftChars="0" w:left="760" w:hanging="360"/>
          </w:pPr>
        </w:pPrChange>
      </w:pPr>
    </w:p>
    <w:p w14:paraId="0F68E830" w14:textId="2398C0B4" w:rsidR="00A75A59" w:rsidRDefault="00A75A59" w:rsidP="00A75A59">
      <w:pPr>
        <w:pStyle w:val="a7"/>
        <w:numPr>
          <w:ilvl w:val="0"/>
          <w:numId w:val="5"/>
        </w:numPr>
        <w:ind w:leftChars="0"/>
        <w:rPr>
          <w:ins w:id="1156" w:author="LeeSungHo" w:date="2021-03-02T14:01:00Z"/>
          <w:b/>
          <w:bCs/>
        </w:rPr>
      </w:pPr>
      <w:ins w:id="1157" w:author="엄제윤" w:date="2021-03-01T15:37:00Z">
        <w:r w:rsidRPr="00467220">
          <w:rPr>
            <w:rFonts w:hint="eastAsia"/>
            <w:b/>
            <w:bCs/>
          </w:rPr>
          <w:t xml:space="preserve">졸업유예는 언제 </w:t>
        </w:r>
        <w:proofErr w:type="spellStart"/>
        <w:proofErr w:type="gramStart"/>
        <w:r w:rsidRPr="00467220">
          <w:rPr>
            <w:rFonts w:hint="eastAsia"/>
            <w:b/>
            <w:bCs/>
          </w:rPr>
          <w:t>하면되나요</w:t>
        </w:r>
        <w:proofErr w:type="spellEnd"/>
        <w:r w:rsidRPr="00467220">
          <w:rPr>
            <w:rFonts w:hint="eastAsia"/>
            <w:b/>
            <w:bCs/>
          </w:rPr>
          <w:t xml:space="preserve"> </w:t>
        </w:r>
        <w:r w:rsidRPr="00467220">
          <w:rPr>
            <w:b/>
            <w:bCs/>
          </w:rPr>
          <w:t>?</w:t>
        </w:r>
        <w:proofErr w:type="gramEnd"/>
        <w:r w:rsidRPr="00467220">
          <w:rPr>
            <w:b/>
            <w:bCs/>
          </w:rPr>
          <w:t xml:space="preserve"> </w:t>
        </w:r>
        <w:r w:rsidRPr="00467220">
          <w:rPr>
            <w:rFonts w:hint="eastAsia"/>
            <w:b/>
            <w:bCs/>
          </w:rPr>
          <w:t xml:space="preserve">신청 및 절차 </w:t>
        </w:r>
      </w:ins>
    </w:p>
    <w:p w14:paraId="36256D2B" w14:textId="77777777" w:rsidR="003A0390" w:rsidRPr="00467220" w:rsidRDefault="003A0390">
      <w:pPr>
        <w:pStyle w:val="a7"/>
        <w:ind w:leftChars="0" w:left="760"/>
        <w:rPr>
          <w:ins w:id="1158" w:author="엄제윤" w:date="2021-03-01T15:37:00Z"/>
          <w:b/>
          <w:bCs/>
        </w:rPr>
        <w:pPrChange w:id="1159" w:author="LeeSungHo" w:date="2021-03-02T14:01:00Z">
          <w:pPr>
            <w:pStyle w:val="a7"/>
            <w:numPr>
              <w:numId w:val="5"/>
            </w:numPr>
            <w:ind w:leftChars="0" w:left="760" w:hanging="360"/>
          </w:pPr>
        </w:pPrChange>
      </w:pPr>
    </w:p>
    <w:p w14:paraId="46A040B2" w14:textId="5DA0DE49" w:rsidR="00A75A59" w:rsidRDefault="00A75A59" w:rsidP="00A75A59">
      <w:pPr>
        <w:pStyle w:val="a7"/>
        <w:numPr>
          <w:ilvl w:val="0"/>
          <w:numId w:val="5"/>
        </w:numPr>
        <w:ind w:leftChars="0"/>
        <w:rPr>
          <w:ins w:id="1160" w:author="LeeSungHo" w:date="2021-03-02T14:00:00Z"/>
          <w:b/>
          <w:bCs/>
        </w:rPr>
      </w:pPr>
      <w:ins w:id="1161" w:author="엄제윤" w:date="2021-03-01T15:37:00Z">
        <w:r w:rsidRPr="00467220">
          <w:rPr>
            <w:rFonts w:hint="eastAsia"/>
            <w:b/>
            <w:bCs/>
          </w:rPr>
          <w:t xml:space="preserve">진급이 안돼서 재수강할 때 등록금은 어떻게 </w:t>
        </w:r>
        <w:proofErr w:type="gramStart"/>
        <w:r w:rsidRPr="00467220">
          <w:rPr>
            <w:rFonts w:hint="eastAsia"/>
            <w:b/>
            <w:bCs/>
          </w:rPr>
          <w:t xml:space="preserve">되나요 </w:t>
        </w:r>
        <w:r w:rsidRPr="00467220">
          <w:rPr>
            <w:b/>
            <w:bCs/>
          </w:rPr>
          <w:t>?</w:t>
        </w:r>
      </w:ins>
      <w:proofErr w:type="gramEnd"/>
    </w:p>
    <w:p w14:paraId="7F7C6FE8" w14:textId="46C5B6A1" w:rsidR="003A0390" w:rsidRPr="003A0390" w:rsidRDefault="003A0390">
      <w:pPr>
        <w:pStyle w:val="a7"/>
        <w:ind w:leftChars="0" w:left="760"/>
        <w:rPr>
          <w:ins w:id="1162" w:author="LeeSungHo" w:date="2021-03-02T14:00:00Z"/>
          <w:rPrChange w:id="1163" w:author="LeeSungHo" w:date="2021-03-02T14:01:00Z">
            <w:rPr>
              <w:ins w:id="1164" w:author="LeeSungHo" w:date="2021-03-02T14:00:00Z"/>
              <w:b/>
              <w:bCs/>
            </w:rPr>
          </w:rPrChange>
        </w:rPr>
        <w:pPrChange w:id="1165" w:author="LeeSungHo" w:date="2021-03-02T14:01:00Z">
          <w:pPr/>
        </w:pPrChange>
      </w:pPr>
      <w:ins w:id="1166" w:author="LeeSungHo" w:date="2021-03-02T14:00:00Z">
        <w:r w:rsidRPr="003A0390">
          <w:rPr>
            <w:rFonts w:hint="eastAsia"/>
            <w:rPrChange w:id="1167" w:author="LeeSungHo" w:date="2021-03-02T14:01:00Z">
              <w:rPr>
                <w:rFonts w:hint="eastAsia"/>
                <w:b/>
                <w:bCs/>
              </w:rPr>
            </w:rPrChange>
          </w:rPr>
          <w:t>재수강할</w:t>
        </w:r>
        <w:r w:rsidRPr="003A0390">
          <w:rPr>
            <w:rPrChange w:id="1168" w:author="LeeSungHo" w:date="2021-03-02T14:01:00Z">
              <w:rPr>
                <w:b/>
                <w:bCs/>
              </w:rPr>
            </w:rPrChange>
          </w:rPr>
          <w:t xml:space="preserve"> </w:t>
        </w:r>
        <w:r w:rsidRPr="003A0390">
          <w:rPr>
            <w:rFonts w:hint="eastAsia"/>
            <w:rPrChange w:id="1169" w:author="LeeSungHo" w:date="2021-03-02T14:01:00Z">
              <w:rPr>
                <w:rFonts w:hint="eastAsia"/>
                <w:b/>
                <w:bCs/>
              </w:rPr>
            </w:rPrChange>
          </w:rPr>
          <w:t>경우</w:t>
        </w:r>
        <w:r w:rsidRPr="003A0390">
          <w:rPr>
            <w:rPrChange w:id="1170" w:author="LeeSungHo" w:date="2021-03-02T14:01:00Z">
              <w:rPr>
                <w:b/>
                <w:bCs/>
              </w:rPr>
            </w:rPrChange>
          </w:rPr>
          <w:t xml:space="preserve"> </w:t>
        </w:r>
        <w:r w:rsidRPr="003A0390">
          <w:rPr>
            <w:rFonts w:hint="eastAsia"/>
            <w:rPrChange w:id="1171" w:author="LeeSungHo" w:date="2021-03-02T14:01:00Z">
              <w:rPr>
                <w:rFonts w:hint="eastAsia"/>
                <w:b/>
                <w:bCs/>
              </w:rPr>
            </w:rPrChange>
          </w:rPr>
          <w:t>서울과학기술대학교</w:t>
        </w:r>
      </w:ins>
      <w:ins w:id="1172" w:author="LeeSungHo" w:date="2021-03-02T14:01:00Z">
        <w:r w:rsidRPr="003A0390">
          <w:rPr>
            <w:rFonts w:hint="eastAsia"/>
            <w:rPrChange w:id="1173" w:author="LeeSungHo" w:date="2021-03-02T14:01:00Z">
              <w:rPr>
                <w:rFonts w:hint="eastAsia"/>
                <w:b/>
                <w:bCs/>
              </w:rPr>
            </w:rPrChange>
          </w:rPr>
          <w:t>에</w:t>
        </w:r>
        <w:r w:rsidRPr="003A0390">
          <w:rPr>
            <w:rPrChange w:id="1174" w:author="LeeSungHo" w:date="2021-03-02T14:01:00Z">
              <w:rPr>
                <w:b/>
                <w:bCs/>
              </w:rPr>
            </w:rPrChange>
          </w:rPr>
          <w:t xml:space="preserve"> </w:t>
        </w:r>
        <w:r w:rsidRPr="003A0390">
          <w:rPr>
            <w:rFonts w:hint="eastAsia"/>
            <w:rPrChange w:id="1175" w:author="LeeSungHo" w:date="2021-03-02T14:01:00Z">
              <w:rPr>
                <w:rFonts w:hint="eastAsia"/>
                <w:b/>
                <w:bCs/>
              </w:rPr>
            </w:rPrChange>
          </w:rPr>
          <w:t>납부하는</w:t>
        </w:r>
        <w:r w:rsidRPr="003A0390">
          <w:rPr>
            <w:rPrChange w:id="1176" w:author="LeeSungHo" w:date="2021-03-02T14:01:00Z">
              <w:rPr>
                <w:b/>
                <w:bCs/>
              </w:rPr>
            </w:rPrChange>
          </w:rPr>
          <w:t xml:space="preserve"> </w:t>
        </w:r>
        <w:r w:rsidRPr="003A0390">
          <w:rPr>
            <w:rFonts w:hint="eastAsia"/>
            <w:rPrChange w:id="1177" w:author="LeeSungHo" w:date="2021-03-02T14:01:00Z">
              <w:rPr>
                <w:rFonts w:hint="eastAsia"/>
                <w:b/>
                <w:bCs/>
              </w:rPr>
            </w:rPrChange>
          </w:rPr>
          <w:t>등록금은</w:t>
        </w:r>
        <w:r w:rsidRPr="003A0390">
          <w:rPr>
            <w:rPrChange w:id="1178" w:author="LeeSungHo" w:date="2021-03-02T14:01:00Z">
              <w:rPr>
                <w:b/>
                <w:bCs/>
              </w:rPr>
            </w:rPrChange>
          </w:rPr>
          <w:t xml:space="preserve"> </w:t>
        </w:r>
        <w:r w:rsidRPr="003A0390">
          <w:rPr>
            <w:rFonts w:hint="eastAsia"/>
            <w:rPrChange w:id="1179" w:author="LeeSungHo" w:date="2021-03-02T14:01:00Z">
              <w:rPr>
                <w:rFonts w:hint="eastAsia"/>
                <w:b/>
                <w:bCs/>
              </w:rPr>
            </w:rPrChange>
          </w:rPr>
          <w:t>해당</w:t>
        </w:r>
        <w:r w:rsidRPr="003A0390">
          <w:rPr>
            <w:rPrChange w:id="1180" w:author="LeeSungHo" w:date="2021-03-02T14:01:00Z">
              <w:rPr>
                <w:b/>
                <w:bCs/>
              </w:rPr>
            </w:rPrChange>
          </w:rPr>
          <w:t xml:space="preserve"> </w:t>
        </w:r>
        <w:r w:rsidRPr="003A0390">
          <w:rPr>
            <w:rFonts w:hint="eastAsia"/>
            <w:rPrChange w:id="1181" w:author="LeeSungHo" w:date="2021-03-02T14:01:00Z">
              <w:rPr>
                <w:rFonts w:hint="eastAsia"/>
                <w:b/>
                <w:bCs/>
              </w:rPr>
            </w:rPrChange>
          </w:rPr>
          <w:t>과목에</w:t>
        </w:r>
        <w:r w:rsidRPr="003A0390">
          <w:rPr>
            <w:rPrChange w:id="1182" w:author="LeeSungHo" w:date="2021-03-02T14:01:00Z">
              <w:rPr>
                <w:b/>
                <w:bCs/>
              </w:rPr>
            </w:rPrChange>
          </w:rPr>
          <w:t xml:space="preserve"> </w:t>
        </w:r>
        <w:r w:rsidRPr="003A0390">
          <w:rPr>
            <w:rFonts w:hint="eastAsia"/>
            <w:rPrChange w:id="1183" w:author="LeeSungHo" w:date="2021-03-02T14:01:00Z">
              <w:rPr>
                <w:rFonts w:hint="eastAsia"/>
                <w:b/>
                <w:bCs/>
              </w:rPr>
            </w:rPrChange>
          </w:rPr>
          <w:t>비례해서</w:t>
        </w:r>
        <w:r w:rsidRPr="003A0390">
          <w:rPr>
            <w:rPrChange w:id="1184" w:author="LeeSungHo" w:date="2021-03-02T14:01:00Z">
              <w:rPr>
                <w:b/>
                <w:bCs/>
              </w:rPr>
            </w:rPrChange>
          </w:rPr>
          <w:t xml:space="preserve"> </w:t>
        </w:r>
        <w:r w:rsidRPr="003A0390">
          <w:rPr>
            <w:rFonts w:hint="eastAsia"/>
            <w:rPrChange w:id="1185" w:author="LeeSungHo" w:date="2021-03-02T14:01:00Z">
              <w:rPr>
                <w:rFonts w:hint="eastAsia"/>
                <w:b/>
                <w:bCs/>
              </w:rPr>
            </w:rPrChange>
          </w:rPr>
          <w:t>납부하게</w:t>
        </w:r>
        <w:r w:rsidRPr="003A0390">
          <w:rPr>
            <w:rPrChange w:id="1186" w:author="LeeSungHo" w:date="2021-03-02T14:01:00Z">
              <w:rPr>
                <w:b/>
                <w:bCs/>
              </w:rPr>
            </w:rPrChange>
          </w:rPr>
          <w:t xml:space="preserve"> </w:t>
        </w:r>
        <w:r w:rsidRPr="003A0390">
          <w:rPr>
            <w:rFonts w:hint="eastAsia"/>
            <w:rPrChange w:id="1187" w:author="LeeSungHo" w:date="2021-03-02T14:01:00Z">
              <w:rPr>
                <w:rFonts w:hint="eastAsia"/>
                <w:b/>
                <w:bCs/>
              </w:rPr>
            </w:rPrChange>
          </w:rPr>
          <w:t>되지만</w:t>
        </w:r>
        <w:r w:rsidRPr="003A0390">
          <w:rPr>
            <w:rPrChange w:id="1188" w:author="LeeSungHo" w:date="2021-03-02T14:01:00Z">
              <w:rPr>
                <w:b/>
                <w:bCs/>
              </w:rPr>
            </w:rPrChange>
          </w:rPr>
          <w:t xml:space="preserve"> </w:t>
        </w:r>
        <w:r w:rsidRPr="003A0390">
          <w:rPr>
            <w:rFonts w:hint="eastAsia"/>
            <w:rPrChange w:id="1189" w:author="LeeSungHo" w:date="2021-03-02T14:01:00Z">
              <w:rPr>
                <w:rFonts w:hint="eastAsia"/>
                <w:b/>
                <w:bCs/>
              </w:rPr>
            </w:rPrChange>
          </w:rPr>
          <w:t>프로그램비는</w:t>
        </w:r>
        <w:r w:rsidRPr="003A0390">
          <w:rPr>
            <w:rPrChange w:id="1190" w:author="LeeSungHo" w:date="2021-03-02T14:01:00Z">
              <w:rPr>
                <w:b/>
                <w:bCs/>
              </w:rPr>
            </w:rPrChange>
          </w:rPr>
          <w:t xml:space="preserve"> </w:t>
        </w:r>
        <w:r w:rsidRPr="003A0390">
          <w:rPr>
            <w:rFonts w:hint="eastAsia"/>
            <w:rPrChange w:id="1191" w:author="LeeSungHo" w:date="2021-03-02T14:01:00Z">
              <w:rPr>
                <w:rFonts w:hint="eastAsia"/>
                <w:b/>
                <w:bCs/>
              </w:rPr>
            </w:rPrChange>
          </w:rPr>
          <w:t>전부</w:t>
        </w:r>
        <w:r w:rsidRPr="003A0390">
          <w:rPr>
            <w:rPrChange w:id="1192" w:author="LeeSungHo" w:date="2021-03-02T14:01:00Z">
              <w:rPr>
                <w:b/>
                <w:bCs/>
              </w:rPr>
            </w:rPrChange>
          </w:rPr>
          <w:t xml:space="preserve"> </w:t>
        </w:r>
        <w:r w:rsidRPr="003A0390">
          <w:rPr>
            <w:rFonts w:hint="eastAsia"/>
            <w:rPrChange w:id="1193" w:author="LeeSungHo" w:date="2021-03-02T14:01:00Z">
              <w:rPr>
                <w:rFonts w:hint="eastAsia"/>
                <w:b/>
                <w:bCs/>
              </w:rPr>
            </w:rPrChange>
          </w:rPr>
          <w:t>내야합니다</w:t>
        </w:r>
        <w:r w:rsidRPr="003A0390">
          <w:rPr>
            <w:rPrChange w:id="1194" w:author="LeeSungHo" w:date="2021-03-02T14:01:00Z">
              <w:rPr>
                <w:b/>
                <w:bCs/>
              </w:rPr>
            </w:rPrChange>
          </w:rPr>
          <w:t>.</w:t>
        </w:r>
      </w:ins>
    </w:p>
    <w:p w14:paraId="5D73BB6A" w14:textId="77777777" w:rsidR="003A0390" w:rsidRPr="003A0390" w:rsidRDefault="003A0390">
      <w:pPr>
        <w:rPr>
          <w:ins w:id="1195" w:author="엄제윤" w:date="2021-03-01T15:37:00Z"/>
          <w:b/>
          <w:bCs/>
          <w:rPrChange w:id="1196" w:author="LeeSungHo" w:date="2021-03-02T14:00:00Z">
            <w:rPr>
              <w:ins w:id="1197" w:author="엄제윤" w:date="2021-03-01T15:37:00Z"/>
            </w:rPr>
          </w:rPrChange>
        </w:rPr>
        <w:pPrChange w:id="1198" w:author="LeeSungHo" w:date="2021-03-02T14:00:00Z">
          <w:pPr>
            <w:pStyle w:val="a7"/>
            <w:numPr>
              <w:numId w:val="5"/>
            </w:numPr>
            <w:ind w:leftChars="0" w:left="760" w:hanging="360"/>
          </w:pPr>
        </w:pPrChange>
      </w:pPr>
    </w:p>
    <w:p w14:paraId="0CDEBC8B" w14:textId="77777777" w:rsidR="00A75A59" w:rsidRDefault="00A75A59" w:rsidP="00A75A59">
      <w:pPr>
        <w:rPr>
          <w:ins w:id="1199" w:author="엄제윤" w:date="2021-03-01T15:37:00Z"/>
        </w:rPr>
      </w:pPr>
    </w:p>
    <w:p w14:paraId="57F3C5BC" w14:textId="77777777" w:rsidR="00A75A59" w:rsidRPr="00467220" w:rsidRDefault="00A75A59" w:rsidP="00A75A59">
      <w:pPr>
        <w:rPr>
          <w:ins w:id="1200" w:author="엄제윤" w:date="2021-03-01T15:37:00Z"/>
          <w:sz w:val="30"/>
          <w:szCs w:val="30"/>
        </w:rPr>
      </w:pPr>
      <w:ins w:id="1201" w:author="엄제윤" w:date="2021-03-01T15:37:00Z">
        <w:r w:rsidRPr="00467220">
          <w:rPr>
            <w:rFonts w:hint="eastAsia"/>
            <w:sz w:val="30"/>
            <w:szCs w:val="30"/>
          </w:rPr>
          <w:t xml:space="preserve">졸업식 </w:t>
        </w:r>
      </w:ins>
    </w:p>
    <w:p w14:paraId="3DF5A1B4" w14:textId="77777777" w:rsidR="00A75A59" w:rsidRPr="00467220" w:rsidRDefault="00A75A59" w:rsidP="00A75A59">
      <w:pPr>
        <w:pStyle w:val="a7"/>
        <w:numPr>
          <w:ilvl w:val="0"/>
          <w:numId w:val="5"/>
        </w:numPr>
        <w:ind w:leftChars="0"/>
        <w:rPr>
          <w:ins w:id="1202" w:author="엄제윤" w:date="2021-03-01T15:37:00Z"/>
          <w:b/>
          <w:bCs/>
        </w:rPr>
      </w:pPr>
      <w:ins w:id="1203" w:author="엄제윤" w:date="2021-03-01T15:37:00Z">
        <w:r w:rsidRPr="00467220">
          <w:rPr>
            <w:rFonts w:hint="eastAsia"/>
            <w:b/>
            <w:bCs/>
          </w:rPr>
          <w:t xml:space="preserve">졸업식은 언제 어떻게 </w:t>
        </w:r>
        <w:proofErr w:type="gramStart"/>
        <w:r w:rsidRPr="00467220">
          <w:rPr>
            <w:rFonts w:hint="eastAsia"/>
            <w:b/>
            <w:bCs/>
          </w:rPr>
          <w:t xml:space="preserve">진행되나요 </w:t>
        </w:r>
        <w:r w:rsidRPr="00467220">
          <w:rPr>
            <w:b/>
            <w:bCs/>
          </w:rPr>
          <w:t>?</w:t>
        </w:r>
        <w:proofErr w:type="gramEnd"/>
      </w:ins>
    </w:p>
    <w:p w14:paraId="13493928" w14:textId="77777777" w:rsidR="00A75A59" w:rsidRPr="00467220" w:rsidRDefault="00A75A59" w:rsidP="00A75A59">
      <w:pPr>
        <w:pStyle w:val="a7"/>
        <w:numPr>
          <w:ilvl w:val="0"/>
          <w:numId w:val="5"/>
        </w:numPr>
        <w:ind w:leftChars="0"/>
        <w:rPr>
          <w:ins w:id="1204" w:author="엄제윤" w:date="2021-03-01T15:37:00Z"/>
          <w:b/>
          <w:bCs/>
        </w:rPr>
      </w:pPr>
      <w:ins w:id="1205" w:author="엄제윤" w:date="2021-03-01T15:37:00Z">
        <w:r w:rsidRPr="00467220">
          <w:rPr>
            <w:rFonts w:hint="eastAsia"/>
            <w:b/>
            <w:bCs/>
          </w:rPr>
          <w:t xml:space="preserve">졸업장 수여는 언제부터 언제까지 </w:t>
        </w:r>
        <w:proofErr w:type="gramStart"/>
        <w:r w:rsidRPr="00467220">
          <w:rPr>
            <w:rFonts w:hint="eastAsia"/>
            <w:b/>
            <w:bCs/>
          </w:rPr>
          <w:t xml:space="preserve">가능한가요 </w:t>
        </w:r>
        <w:r w:rsidRPr="00467220">
          <w:rPr>
            <w:b/>
            <w:bCs/>
          </w:rPr>
          <w:t>?</w:t>
        </w:r>
        <w:proofErr w:type="gramEnd"/>
      </w:ins>
    </w:p>
    <w:p w14:paraId="7B2260EF" w14:textId="77777777" w:rsidR="00A75A59" w:rsidRPr="00467220" w:rsidRDefault="00A75A59" w:rsidP="00A75A59">
      <w:pPr>
        <w:pStyle w:val="a7"/>
        <w:numPr>
          <w:ilvl w:val="0"/>
          <w:numId w:val="5"/>
        </w:numPr>
        <w:ind w:leftChars="0"/>
        <w:rPr>
          <w:ins w:id="1206" w:author="엄제윤" w:date="2021-03-01T15:37:00Z"/>
          <w:b/>
          <w:bCs/>
        </w:rPr>
      </w:pPr>
      <w:ins w:id="1207" w:author="엄제윤" w:date="2021-03-01T15:37:00Z">
        <w:r w:rsidRPr="00467220">
          <w:rPr>
            <w:b/>
            <w:bCs/>
          </w:rPr>
          <w:t>NU</w:t>
        </w:r>
        <w:r w:rsidRPr="00467220">
          <w:rPr>
            <w:rFonts w:hint="eastAsia"/>
            <w:b/>
            <w:bCs/>
          </w:rPr>
          <w:t xml:space="preserve">졸업장은 언제 받을 수 </w:t>
        </w:r>
        <w:proofErr w:type="gramStart"/>
        <w:r w:rsidRPr="00467220">
          <w:rPr>
            <w:rFonts w:hint="eastAsia"/>
            <w:b/>
            <w:bCs/>
          </w:rPr>
          <w:t xml:space="preserve">있나요 </w:t>
        </w:r>
        <w:r w:rsidRPr="00467220">
          <w:rPr>
            <w:b/>
            <w:bCs/>
          </w:rPr>
          <w:t>?</w:t>
        </w:r>
        <w:proofErr w:type="gramEnd"/>
      </w:ins>
    </w:p>
    <w:p w14:paraId="70EDB3DF" w14:textId="77777777" w:rsidR="00A75A59" w:rsidRDefault="00A75A59" w:rsidP="00A75A59">
      <w:pPr>
        <w:rPr>
          <w:ins w:id="1208" w:author="엄제윤" w:date="2021-03-01T15:37:00Z"/>
        </w:rPr>
      </w:pPr>
    </w:p>
    <w:p w14:paraId="6A1A6660" w14:textId="77777777" w:rsidR="00A75A59" w:rsidRPr="00467220" w:rsidRDefault="00A75A59" w:rsidP="00A75A59">
      <w:pPr>
        <w:rPr>
          <w:ins w:id="1209" w:author="엄제윤" w:date="2021-03-01T15:37:00Z"/>
          <w:sz w:val="30"/>
          <w:szCs w:val="30"/>
        </w:rPr>
      </w:pPr>
      <w:ins w:id="1210" w:author="엄제윤" w:date="2021-03-01T15:37:00Z">
        <w:r w:rsidRPr="00467220">
          <w:rPr>
            <w:rFonts w:hint="eastAsia"/>
            <w:sz w:val="30"/>
            <w:szCs w:val="30"/>
          </w:rPr>
          <w:t>B</w:t>
        </w:r>
        <w:r w:rsidRPr="00467220">
          <w:rPr>
            <w:sz w:val="30"/>
            <w:szCs w:val="30"/>
          </w:rPr>
          <w:t xml:space="preserve">EAR </w:t>
        </w:r>
        <w:r w:rsidRPr="00467220">
          <w:rPr>
            <w:rFonts w:hint="eastAsia"/>
            <w:sz w:val="30"/>
            <w:szCs w:val="30"/>
          </w:rPr>
          <w:t xml:space="preserve">프로그램 </w:t>
        </w:r>
      </w:ins>
    </w:p>
    <w:p w14:paraId="11D64E2A" w14:textId="77777777" w:rsidR="00A75A59" w:rsidRPr="00467220" w:rsidRDefault="00A75A59" w:rsidP="00A75A59">
      <w:pPr>
        <w:pStyle w:val="a7"/>
        <w:numPr>
          <w:ilvl w:val="0"/>
          <w:numId w:val="5"/>
        </w:numPr>
        <w:ind w:leftChars="0"/>
        <w:rPr>
          <w:ins w:id="1211" w:author="엄제윤" w:date="2021-03-01T15:37:00Z"/>
          <w:b/>
          <w:bCs/>
        </w:rPr>
      </w:pPr>
      <w:ins w:id="1212" w:author="엄제윤" w:date="2021-03-01T15:37:00Z">
        <w:r w:rsidRPr="00467220">
          <w:rPr>
            <w:rFonts w:hint="eastAsia"/>
            <w:b/>
            <w:bCs/>
          </w:rPr>
          <w:t>B</w:t>
        </w:r>
        <w:r w:rsidRPr="00467220">
          <w:rPr>
            <w:b/>
            <w:bCs/>
          </w:rPr>
          <w:t xml:space="preserve">EAR </w:t>
        </w:r>
        <w:r w:rsidRPr="00467220">
          <w:rPr>
            <w:rFonts w:hint="eastAsia"/>
            <w:b/>
            <w:bCs/>
          </w:rPr>
          <w:t xml:space="preserve">프로그램이 </w:t>
        </w:r>
        <w:proofErr w:type="spellStart"/>
        <w:r w:rsidRPr="00467220">
          <w:rPr>
            <w:rFonts w:hint="eastAsia"/>
            <w:b/>
            <w:bCs/>
          </w:rPr>
          <w:t>뭔가요</w:t>
        </w:r>
        <w:proofErr w:type="spellEnd"/>
        <w:r w:rsidRPr="00467220">
          <w:rPr>
            <w:rFonts w:hint="eastAsia"/>
            <w:b/>
            <w:bCs/>
          </w:rPr>
          <w:t>?</w:t>
        </w:r>
      </w:ins>
    </w:p>
    <w:p w14:paraId="65815A34" w14:textId="77777777" w:rsidR="00A75A59" w:rsidRDefault="00A75A59" w:rsidP="00A75A59">
      <w:pPr>
        <w:ind w:left="760"/>
        <w:rPr>
          <w:ins w:id="1213" w:author="엄제윤" w:date="2021-03-01T15:37:00Z"/>
        </w:rPr>
      </w:pPr>
      <w:ins w:id="1214" w:author="엄제윤" w:date="2021-03-01T15:37:00Z">
        <w:r>
          <w:rPr>
            <w:rFonts w:hint="eastAsia"/>
          </w:rPr>
          <w:t xml:space="preserve">학부생의 대학원 진학을 위한 </w:t>
        </w:r>
        <w:r w:rsidRPr="004114E5">
          <w:rPr>
            <w:rFonts w:hint="eastAsia"/>
          </w:rPr>
          <w:t>데이터</w:t>
        </w:r>
        <w:r w:rsidRPr="004114E5">
          <w:t xml:space="preserve"> 사이언스 중심 산업공학</w:t>
        </w:r>
        <w:r>
          <w:t xml:space="preserve"> </w:t>
        </w:r>
        <w:r w:rsidRPr="004114E5">
          <w:t>특성화</w:t>
        </w:r>
        <w:r>
          <w:rPr>
            <w:rFonts w:hint="eastAsia"/>
          </w:rPr>
          <w:t xml:space="preserve"> 프로젝트입니다.</w:t>
        </w:r>
        <w:r>
          <w:t xml:space="preserve"> </w:t>
        </w:r>
        <w:r w:rsidRPr="004114E5">
          <w:rPr>
            <w:rFonts w:hint="eastAsia"/>
          </w:rPr>
          <w:t>이를</w:t>
        </w:r>
        <w:r w:rsidRPr="004114E5">
          <w:t xml:space="preserve"> 통해 학부생 연구원 지원 프로그램, 학·석사 연계과정 운영, 학부-대학원 멘토링 사업 </w:t>
        </w:r>
        <w:r w:rsidRPr="004114E5">
          <w:lastRenderedPageBreak/>
          <w:t>등 다양한 학부-대학원 연계 사업을 진행하고 있습니다.</w:t>
        </w:r>
      </w:ins>
    </w:p>
    <w:p w14:paraId="2E6E5888" w14:textId="77777777" w:rsidR="00A75A59" w:rsidRDefault="00A75A59" w:rsidP="00A75A59">
      <w:pPr>
        <w:rPr>
          <w:ins w:id="1215" w:author="엄제윤" w:date="2021-03-01T15:37:00Z"/>
        </w:rPr>
      </w:pPr>
    </w:p>
    <w:p w14:paraId="5A471280" w14:textId="77777777" w:rsidR="00A75A59" w:rsidRPr="00467220" w:rsidRDefault="00A75A59" w:rsidP="00A75A59">
      <w:pPr>
        <w:rPr>
          <w:ins w:id="1216" w:author="엄제윤" w:date="2021-03-01T15:37:00Z"/>
          <w:sz w:val="30"/>
          <w:szCs w:val="30"/>
        </w:rPr>
      </w:pPr>
      <w:ins w:id="1217" w:author="엄제윤" w:date="2021-03-01T15:37:00Z">
        <w:r w:rsidRPr="00467220">
          <w:rPr>
            <w:rFonts w:hint="eastAsia"/>
            <w:sz w:val="30"/>
            <w:szCs w:val="30"/>
          </w:rPr>
          <w:t>S</w:t>
        </w:r>
        <w:r w:rsidRPr="00467220">
          <w:rPr>
            <w:sz w:val="30"/>
            <w:szCs w:val="30"/>
          </w:rPr>
          <w:t xml:space="preserve">T </w:t>
        </w:r>
        <w:r w:rsidRPr="00467220">
          <w:rPr>
            <w:rFonts w:hint="eastAsia"/>
            <w:sz w:val="30"/>
            <w:szCs w:val="30"/>
          </w:rPr>
          <w:t>전공인턴</w:t>
        </w:r>
      </w:ins>
    </w:p>
    <w:p w14:paraId="739DA212" w14:textId="77777777" w:rsidR="00A75A59" w:rsidRPr="00467220" w:rsidRDefault="00A75A59" w:rsidP="00A75A59">
      <w:pPr>
        <w:pStyle w:val="a7"/>
        <w:numPr>
          <w:ilvl w:val="0"/>
          <w:numId w:val="5"/>
        </w:numPr>
        <w:ind w:leftChars="0"/>
        <w:rPr>
          <w:ins w:id="1218" w:author="엄제윤" w:date="2021-03-01T15:37:00Z"/>
          <w:b/>
          <w:bCs/>
        </w:rPr>
      </w:pPr>
      <w:ins w:id="1219" w:author="엄제윤" w:date="2021-03-01T15:37:00Z">
        <w:r w:rsidRPr="00467220">
          <w:rPr>
            <w:rFonts w:hint="eastAsia"/>
            <w:b/>
            <w:bCs/>
          </w:rPr>
          <w:t>S</w:t>
        </w:r>
        <w:r w:rsidRPr="00467220">
          <w:rPr>
            <w:b/>
            <w:bCs/>
          </w:rPr>
          <w:t>T</w:t>
        </w:r>
        <w:r w:rsidRPr="00467220">
          <w:rPr>
            <w:rFonts w:hint="eastAsia"/>
            <w:b/>
            <w:bCs/>
          </w:rPr>
          <w:t xml:space="preserve">전공인턴이 </w:t>
        </w:r>
        <w:proofErr w:type="spellStart"/>
        <w:r w:rsidRPr="00467220">
          <w:rPr>
            <w:rFonts w:hint="eastAsia"/>
            <w:b/>
            <w:bCs/>
          </w:rPr>
          <w:t>뭔가요</w:t>
        </w:r>
        <w:proofErr w:type="spellEnd"/>
        <w:r w:rsidRPr="00467220">
          <w:rPr>
            <w:b/>
            <w:bCs/>
          </w:rPr>
          <w:t>?</w:t>
        </w:r>
      </w:ins>
    </w:p>
    <w:p w14:paraId="015F8A1F" w14:textId="1B1CE7E1" w:rsidR="00A75A59" w:rsidRPr="000E10F7" w:rsidRDefault="000E10F7">
      <w:pPr>
        <w:ind w:left="760"/>
        <w:rPr>
          <w:ins w:id="1220" w:author="엄제윤" w:date="2021-03-01T15:37:00Z"/>
          <w:rPrChange w:id="1221" w:author="LeeSungHo" w:date="2021-03-02T13:42:00Z">
            <w:rPr>
              <w:ins w:id="1222" w:author="엄제윤" w:date="2021-03-01T15:37:00Z"/>
              <w:b/>
              <w:bCs/>
            </w:rPr>
          </w:rPrChange>
        </w:rPr>
        <w:pPrChange w:id="1223" w:author="LeeSungHo" w:date="2021-03-02T13:42:00Z">
          <w:pPr>
            <w:pStyle w:val="a7"/>
            <w:ind w:leftChars="0" w:left="760"/>
          </w:pPr>
        </w:pPrChange>
      </w:pPr>
      <w:ins w:id="1224" w:author="LeeSungHo" w:date="2021-03-02T13:42:00Z">
        <w:r w:rsidRPr="000E10F7">
          <w:rPr>
            <w:rPrChange w:id="1225" w:author="LeeSungHo" w:date="2021-03-02T13:42:00Z">
              <w:rPr>
                <w:b/>
                <w:bCs/>
              </w:rPr>
            </w:rPrChange>
          </w:rPr>
          <w:t>ST</w:t>
        </w:r>
      </w:ins>
      <w:ins w:id="1226" w:author="LeeSungHo" w:date="2021-03-02T13:43:00Z">
        <w:r>
          <w:rPr>
            <w:rFonts w:hint="eastAsia"/>
          </w:rPr>
          <w:t xml:space="preserve">전공인턴이란 일반 학부생이 대학원 랩실에 들어가 교수님 일을 도와드리고 대학원은 </w:t>
        </w:r>
        <w:proofErr w:type="spellStart"/>
        <w:r>
          <w:rPr>
            <w:rFonts w:hint="eastAsia"/>
          </w:rPr>
          <w:t>어떠한가를</w:t>
        </w:r>
        <w:proofErr w:type="spellEnd"/>
        <w:r>
          <w:rPr>
            <w:rFonts w:hint="eastAsia"/>
          </w:rPr>
          <w:t xml:space="preserve"> 체험할 수 있는 인턴 제도입니다.</w:t>
        </w:r>
      </w:ins>
    </w:p>
    <w:p w14:paraId="49428B39" w14:textId="77777777" w:rsidR="00A75A59" w:rsidRPr="00467220" w:rsidRDefault="00A75A59" w:rsidP="00A75A59">
      <w:pPr>
        <w:pStyle w:val="a7"/>
        <w:ind w:leftChars="0" w:left="760"/>
        <w:rPr>
          <w:ins w:id="1227" w:author="엄제윤" w:date="2021-03-01T15:37:00Z"/>
          <w:b/>
          <w:bCs/>
        </w:rPr>
      </w:pPr>
    </w:p>
    <w:p w14:paraId="18E3D9E2" w14:textId="3EF86C18" w:rsidR="00A75A59" w:rsidRDefault="00A75A59" w:rsidP="00A75A59">
      <w:pPr>
        <w:pStyle w:val="a7"/>
        <w:numPr>
          <w:ilvl w:val="0"/>
          <w:numId w:val="5"/>
        </w:numPr>
        <w:ind w:leftChars="0"/>
        <w:rPr>
          <w:ins w:id="1228" w:author="LeeSungHo" w:date="2021-03-02T13:43:00Z"/>
          <w:b/>
          <w:bCs/>
        </w:rPr>
      </w:pPr>
      <w:ins w:id="1229" w:author="엄제윤" w:date="2021-03-01T15:37:00Z">
        <w:r w:rsidRPr="00467220">
          <w:rPr>
            <w:rFonts w:hint="eastAsia"/>
            <w:b/>
            <w:bCs/>
          </w:rPr>
          <w:t>조건/</w:t>
        </w:r>
        <w:proofErr w:type="gramStart"/>
        <w:r w:rsidRPr="00467220">
          <w:rPr>
            <w:rFonts w:hint="eastAsia"/>
            <w:b/>
            <w:bCs/>
          </w:rPr>
          <w:t>기간</w:t>
        </w:r>
        <w:r w:rsidRPr="00467220">
          <w:rPr>
            <w:b/>
            <w:bCs/>
          </w:rPr>
          <w:t xml:space="preserve">/ </w:t>
        </w:r>
        <w:r w:rsidRPr="00467220">
          <w:rPr>
            <w:rFonts w:hint="eastAsia"/>
            <w:b/>
            <w:bCs/>
          </w:rPr>
          <w:t>혜택이</w:t>
        </w:r>
        <w:proofErr w:type="gramEnd"/>
        <w:r w:rsidRPr="00467220">
          <w:rPr>
            <w:rFonts w:hint="eastAsia"/>
            <w:b/>
            <w:bCs/>
          </w:rPr>
          <w:t xml:space="preserve"> </w:t>
        </w:r>
        <w:proofErr w:type="spellStart"/>
        <w:r w:rsidRPr="00467220">
          <w:rPr>
            <w:rFonts w:hint="eastAsia"/>
            <w:b/>
            <w:bCs/>
          </w:rPr>
          <w:t>뭔가요</w:t>
        </w:r>
        <w:proofErr w:type="spellEnd"/>
        <w:r w:rsidRPr="00467220">
          <w:rPr>
            <w:rFonts w:hint="eastAsia"/>
            <w:b/>
            <w:bCs/>
          </w:rPr>
          <w:t>?</w:t>
        </w:r>
      </w:ins>
    </w:p>
    <w:p w14:paraId="5B57A7E3" w14:textId="47F03542" w:rsidR="000E10F7" w:rsidRPr="000E10F7" w:rsidDel="000E10F7" w:rsidRDefault="000E10F7">
      <w:pPr>
        <w:ind w:left="760"/>
        <w:rPr>
          <w:ins w:id="1230" w:author="엄제윤" w:date="2021-03-01T15:37:00Z"/>
          <w:del w:id="1231" w:author="LeeSungHo" w:date="2021-03-02T13:44:00Z"/>
          <w:rPrChange w:id="1232" w:author="LeeSungHo" w:date="2021-03-02T13:44:00Z">
            <w:rPr>
              <w:ins w:id="1233" w:author="엄제윤" w:date="2021-03-01T15:37:00Z"/>
              <w:del w:id="1234" w:author="LeeSungHo" w:date="2021-03-02T13:44:00Z"/>
              <w:b/>
              <w:bCs/>
            </w:rPr>
          </w:rPrChange>
        </w:rPr>
        <w:pPrChange w:id="1235" w:author="LeeSungHo" w:date="2021-03-02T13:44:00Z">
          <w:pPr>
            <w:pStyle w:val="a7"/>
            <w:numPr>
              <w:numId w:val="5"/>
            </w:numPr>
            <w:ind w:leftChars="0" w:left="760" w:hanging="360"/>
          </w:pPr>
        </w:pPrChange>
      </w:pPr>
      <w:ins w:id="1236" w:author="LeeSungHo" w:date="2021-03-02T13:43:00Z">
        <w:r w:rsidRPr="000E10F7">
          <w:rPr>
            <w:rFonts w:hint="eastAsia"/>
            <w:rPrChange w:id="1237" w:author="LeeSungHo" w:date="2021-03-02T13:44:00Z">
              <w:rPr>
                <w:rFonts w:hint="eastAsia"/>
                <w:b/>
                <w:bCs/>
              </w:rPr>
            </w:rPrChange>
          </w:rPr>
          <w:t>조건은</w:t>
        </w:r>
        <w:r w:rsidRPr="000E10F7">
          <w:rPr>
            <w:rPrChange w:id="1238" w:author="LeeSungHo" w:date="2021-03-02T13:44:00Z">
              <w:rPr>
                <w:b/>
                <w:bCs/>
              </w:rPr>
            </w:rPrChange>
          </w:rPr>
          <w:t xml:space="preserve"> </w:t>
        </w:r>
      </w:ins>
      <w:ins w:id="1239" w:author="LeeSungHo" w:date="2021-03-02T13:47:00Z">
        <w:r w:rsidR="000F2C07">
          <w:rPr>
            <w:rFonts w:hint="eastAsia"/>
          </w:rPr>
          <w:t>해당 교수님이 언제 모집한다 공고를 하시면 그 기간에 맞춰 지원하면 됩니다.</w:t>
        </w:r>
        <w:r w:rsidR="000F2C07">
          <w:t xml:space="preserve"> </w:t>
        </w:r>
        <w:r w:rsidR="000F2C07">
          <w:rPr>
            <w:rFonts w:hint="eastAsia"/>
          </w:rPr>
          <w:t>기간은 총 한학기동안 진행되며 혜택은 소정의 장학금과 연구원 체험을 할 수 있습니다.</w:t>
        </w:r>
      </w:ins>
    </w:p>
    <w:p w14:paraId="782A7FAD" w14:textId="77777777" w:rsidR="00A75A59" w:rsidRPr="00467220" w:rsidRDefault="00A75A59">
      <w:pPr>
        <w:ind w:left="760"/>
        <w:rPr>
          <w:ins w:id="1240" w:author="엄제윤" w:date="2021-03-01T15:37:00Z"/>
          <w:b/>
          <w:bCs/>
        </w:rPr>
      </w:pPr>
    </w:p>
    <w:p w14:paraId="1171021E" w14:textId="77777777" w:rsidR="00A75A59" w:rsidRPr="00467220" w:rsidRDefault="00A75A59" w:rsidP="00A75A59">
      <w:pPr>
        <w:ind w:left="760"/>
        <w:rPr>
          <w:ins w:id="1241" w:author="엄제윤" w:date="2021-03-01T15:37:00Z"/>
          <w:b/>
          <w:bCs/>
        </w:rPr>
      </w:pPr>
    </w:p>
    <w:p w14:paraId="376AEC86" w14:textId="77777777" w:rsidR="00A75A59" w:rsidRPr="00467220" w:rsidRDefault="00A75A59" w:rsidP="00A75A59">
      <w:pPr>
        <w:pStyle w:val="a7"/>
        <w:numPr>
          <w:ilvl w:val="0"/>
          <w:numId w:val="5"/>
        </w:numPr>
        <w:ind w:leftChars="0"/>
        <w:rPr>
          <w:ins w:id="1242" w:author="엄제윤" w:date="2021-03-01T15:37:00Z"/>
          <w:b/>
          <w:bCs/>
        </w:rPr>
      </w:pPr>
      <w:ins w:id="1243" w:author="엄제윤" w:date="2021-03-01T15:37:00Z">
        <w:r w:rsidRPr="00467220">
          <w:rPr>
            <w:rFonts w:hint="eastAsia"/>
            <w:b/>
            <w:bCs/>
          </w:rPr>
          <w:t>근로장학생과의 차이</w:t>
        </w:r>
      </w:ins>
    </w:p>
    <w:p w14:paraId="1C00B04A" w14:textId="7E93529F" w:rsidR="00A75A59" w:rsidRDefault="000E10F7" w:rsidP="000E10F7">
      <w:pPr>
        <w:ind w:left="760"/>
        <w:rPr>
          <w:ins w:id="1244" w:author="LeeSungHo" w:date="2021-03-02T13:44:00Z"/>
        </w:rPr>
      </w:pPr>
      <w:ins w:id="1245" w:author="LeeSungHo" w:date="2021-03-02T13:44:00Z">
        <w:r>
          <w:rPr>
            <w:rFonts w:hint="eastAsia"/>
          </w:rPr>
          <w:t>가장 큰 차이점은 근로장학생은 학교에서 행정 업무를 보좌하지만 S</w:t>
        </w:r>
        <w:r>
          <w:t>T</w:t>
        </w:r>
        <w:r>
          <w:rPr>
            <w:rFonts w:hint="eastAsia"/>
          </w:rPr>
          <w:t xml:space="preserve">전공인턴은 교수님의 </w:t>
        </w:r>
      </w:ins>
      <w:ins w:id="1246" w:author="LeeSungHo" w:date="2021-03-02T13:45:00Z">
        <w:r>
          <w:rPr>
            <w:rFonts w:hint="eastAsia"/>
          </w:rPr>
          <w:t>프로젝트를 돕는 것이 가장 큰 차이점이라고 할 수 있습니다.</w:t>
        </w:r>
      </w:ins>
    </w:p>
    <w:p w14:paraId="7F3A1754" w14:textId="77777777" w:rsidR="000E10F7" w:rsidRDefault="000E10F7">
      <w:pPr>
        <w:ind w:left="760"/>
        <w:rPr>
          <w:ins w:id="1247" w:author="엄제윤" w:date="2021-03-01T15:37:00Z"/>
        </w:rPr>
        <w:pPrChange w:id="1248" w:author="LeeSungHo" w:date="2021-03-02T13:44:00Z">
          <w:pPr/>
        </w:pPrChange>
      </w:pPr>
    </w:p>
    <w:p w14:paraId="6177D807" w14:textId="77777777" w:rsidR="00A75A59" w:rsidRPr="00467220" w:rsidRDefault="00A75A59" w:rsidP="00A75A59">
      <w:pPr>
        <w:rPr>
          <w:ins w:id="1249" w:author="엄제윤" w:date="2021-03-01T15:37:00Z"/>
          <w:sz w:val="30"/>
          <w:szCs w:val="30"/>
        </w:rPr>
      </w:pPr>
      <w:ins w:id="1250" w:author="엄제윤" w:date="2021-03-01T15:37:00Z">
        <w:r w:rsidRPr="00467220">
          <w:rPr>
            <w:rFonts w:hint="eastAsia"/>
            <w:sz w:val="30"/>
            <w:szCs w:val="30"/>
          </w:rPr>
          <w:t xml:space="preserve">대학원 </w:t>
        </w:r>
      </w:ins>
    </w:p>
    <w:p w14:paraId="4DA779E1" w14:textId="77777777" w:rsidR="00A75A59" w:rsidRPr="00467220" w:rsidRDefault="00A75A59" w:rsidP="00A75A59">
      <w:pPr>
        <w:pStyle w:val="a7"/>
        <w:numPr>
          <w:ilvl w:val="0"/>
          <w:numId w:val="5"/>
        </w:numPr>
        <w:ind w:leftChars="0"/>
        <w:rPr>
          <w:ins w:id="1251" w:author="엄제윤" w:date="2021-03-01T15:37:00Z"/>
          <w:b/>
          <w:bCs/>
        </w:rPr>
      </w:pPr>
      <w:ins w:id="1252" w:author="엄제윤" w:date="2021-03-01T15:37:00Z">
        <w:r w:rsidRPr="00467220">
          <w:rPr>
            <w:rFonts w:hint="eastAsia"/>
            <w:b/>
            <w:bCs/>
          </w:rPr>
          <w:t xml:space="preserve">선배들이 진학한 </w:t>
        </w:r>
        <w:proofErr w:type="gramStart"/>
        <w:r w:rsidRPr="00467220">
          <w:rPr>
            <w:rFonts w:hint="eastAsia"/>
            <w:b/>
            <w:bCs/>
          </w:rPr>
          <w:t>대학원/</w:t>
        </w:r>
        <w:r w:rsidRPr="00467220">
          <w:rPr>
            <w:b/>
            <w:bCs/>
          </w:rPr>
          <w:t xml:space="preserve"> </w:t>
        </w:r>
        <w:r w:rsidRPr="00467220">
          <w:rPr>
            <w:rFonts w:hint="eastAsia"/>
            <w:b/>
            <w:bCs/>
          </w:rPr>
          <w:t>전공이</w:t>
        </w:r>
        <w:proofErr w:type="gramEnd"/>
        <w:r w:rsidRPr="00467220">
          <w:rPr>
            <w:rFonts w:hint="eastAsia"/>
            <w:b/>
            <w:bCs/>
          </w:rPr>
          <w:t xml:space="preserve"> 어떻게 되는지?</w:t>
        </w:r>
      </w:ins>
    </w:p>
    <w:p w14:paraId="2CFB97D0" w14:textId="77777777" w:rsidR="00A75A59" w:rsidRPr="00467220" w:rsidRDefault="00A75A59" w:rsidP="00A75A59">
      <w:pPr>
        <w:pStyle w:val="a7"/>
        <w:numPr>
          <w:ilvl w:val="0"/>
          <w:numId w:val="5"/>
        </w:numPr>
        <w:ind w:leftChars="0"/>
        <w:rPr>
          <w:ins w:id="1253" w:author="엄제윤" w:date="2021-03-01T15:37:00Z"/>
          <w:b/>
          <w:bCs/>
        </w:rPr>
      </w:pPr>
      <w:ins w:id="1254" w:author="엄제윤" w:date="2021-03-01T15:37:00Z">
        <w:r w:rsidRPr="00467220">
          <w:rPr>
            <w:rFonts w:hint="eastAsia"/>
            <w:b/>
            <w:bCs/>
          </w:rPr>
          <w:t xml:space="preserve">학-석사 연계과정이 </w:t>
        </w:r>
        <w:proofErr w:type="spellStart"/>
        <w:proofErr w:type="gramStart"/>
        <w:r w:rsidRPr="00467220">
          <w:rPr>
            <w:rFonts w:hint="eastAsia"/>
            <w:b/>
            <w:bCs/>
          </w:rPr>
          <w:t>뭔지</w:t>
        </w:r>
        <w:proofErr w:type="spellEnd"/>
        <w:r w:rsidRPr="00467220">
          <w:rPr>
            <w:rFonts w:hint="eastAsia"/>
            <w:b/>
            <w:bCs/>
          </w:rPr>
          <w:t xml:space="preserve"> </w:t>
        </w:r>
        <w:r w:rsidRPr="00467220">
          <w:rPr>
            <w:b/>
            <w:bCs/>
          </w:rPr>
          <w:t>/</w:t>
        </w:r>
        <w:proofErr w:type="gramEnd"/>
        <w:r w:rsidRPr="00467220">
          <w:rPr>
            <w:b/>
            <w:bCs/>
          </w:rPr>
          <w:t xml:space="preserve"> </w:t>
        </w:r>
        <w:r w:rsidRPr="00467220">
          <w:rPr>
            <w:rFonts w:hint="eastAsia"/>
            <w:b/>
            <w:bCs/>
          </w:rPr>
          <w:t xml:space="preserve">이점 </w:t>
        </w:r>
      </w:ins>
    </w:p>
    <w:p w14:paraId="4AFBCFB1" w14:textId="77777777" w:rsidR="00A75A59" w:rsidRDefault="00A75A59" w:rsidP="00A75A59">
      <w:pPr>
        <w:rPr>
          <w:ins w:id="1255" w:author="엄제윤" w:date="2021-03-01T15:37:00Z"/>
        </w:rPr>
      </w:pPr>
    </w:p>
    <w:p w14:paraId="395B9DEE" w14:textId="77777777" w:rsidR="00A75A59" w:rsidRPr="00467220" w:rsidRDefault="00A75A59" w:rsidP="00A75A59">
      <w:pPr>
        <w:rPr>
          <w:ins w:id="1256" w:author="엄제윤" w:date="2021-03-01T15:37:00Z"/>
          <w:sz w:val="30"/>
          <w:szCs w:val="30"/>
        </w:rPr>
      </w:pPr>
      <w:proofErr w:type="spellStart"/>
      <w:ins w:id="1257" w:author="엄제윤" w:date="2021-03-01T15:37:00Z">
        <w:r w:rsidRPr="00467220">
          <w:rPr>
            <w:rFonts w:hint="eastAsia"/>
            <w:sz w:val="30"/>
            <w:szCs w:val="30"/>
          </w:rPr>
          <w:t>캡스톤디자인</w:t>
        </w:r>
        <w:proofErr w:type="spellEnd"/>
      </w:ins>
    </w:p>
    <w:p w14:paraId="0AC68B21" w14:textId="66D3FDBD" w:rsidR="00A75A59" w:rsidRDefault="00A75A59" w:rsidP="00A75A59">
      <w:pPr>
        <w:pStyle w:val="a7"/>
        <w:numPr>
          <w:ilvl w:val="0"/>
          <w:numId w:val="5"/>
        </w:numPr>
        <w:ind w:leftChars="0"/>
        <w:rPr>
          <w:ins w:id="1258" w:author="LeeSungHo" w:date="2021-03-02T13:45:00Z"/>
          <w:b/>
          <w:bCs/>
        </w:rPr>
      </w:pPr>
      <w:ins w:id="1259" w:author="엄제윤" w:date="2021-03-01T15:37:00Z">
        <w:r w:rsidRPr="00467220">
          <w:rPr>
            <w:rFonts w:hint="eastAsia"/>
            <w:b/>
            <w:bCs/>
          </w:rPr>
          <w:t>언제부터 신청하는지</w:t>
        </w:r>
      </w:ins>
    </w:p>
    <w:p w14:paraId="6DBA254F" w14:textId="5ECCA87D" w:rsidR="000D4B83" w:rsidRPr="00A74DFD" w:rsidRDefault="00A74DFD">
      <w:pPr>
        <w:pStyle w:val="a7"/>
        <w:tabs>
          <w:tab w:val="left" w:pos="2316"/>
        </w:tabs>
        <w:ind w:leftChars="0" w:left="760"/>
        <w:rPr>
          <w:ins w:id="1260" w:author="LeeSungHo" w:date="2021-03-02T13:53:00Z"/>
          <w:rPrChange w:id="1261" w:author="LeeSungHo" w:date="2021-03-02T13:54:00Z">
            <w:rPr>
              <w:ins w:id="1262" w:author="LeeSungHo" w:date="2021-03-02T13:53:00Z"/>
              <w:b/>
              <w:bCs/>
            </w:rPr>
          </w:rPrChange>
        </w:rPr>
        <w:pPrChange w:id="1263" w:author="LeeSungHo" w:date="2021-03-02T13:54:00Z">
          <w:pPr>
            <w:pStyle w:val="a7"/>
            <w:ind w:leftChars="0" w:left="760"/>
          </w:pPr>
        </w:pPrChange>
      </w:pPr>
      <w:ins w:id="1264" w:author="LeeSungHo" w:date="2021-03-02T13:53:00Z">
        <w:r w:rsidRPr="00A74DFD">
          <w:rPr>
            <w:rPrChange w:id="1265" w:author="LeeSungHo" w:date="2021-03-02T13:54:00Z">
              <w:rPr>
                <w:b/>
                <w:bCs/>
              </w:rPr>
            </w:rPrChange>
          </w:rPr>
          <w:t xml:space="preserve">4월 겨울방학부터 하고 싶은 </w:t>
        </w:r>
        <w:proofErr w:type="spellStart"/>
        <w:r w:rsidRPr="00A74DFD">
          <w:rPr>
            <w:rFonts w:hint="eastAsia"/>
            <w:rPrChange w:id="1266" w:author="LeeSungHo" w:date="2021-03-02T13:54:00Z">
              <w:rPr>
                <w:rFonts w:hint="eastAsia"/>
                <w:b/>
                <w:bCs/>
              </w:rPr>
            </w:rPrChange>
          </w:rPr>
          <w:t>캡스톤</w:t>
        </w:r>
        <w:proofErr w:type="spellEnd"/>
        <w:r w:rsidRPr="00A74DFD">
          <w:rPr>
            <w:rPrChange w:id="1267" w:author="LeeSungHo" w:date="2021-03-02T13:54:00Z">
              <w:rPr>
                <w:b/>
                <w:bCs/>
              </w:rPr>
            </w:rPrChange>
          </w:rPr>
          <w:t xml:space="preserve"> 아이디어 제안서를 제출하는 것을 시작으로 1</w:t>
        </w:r>
        <w:r w:rsidRPr="00A74DFD">
          <w:rPr>
            <w:rFonts w:hint="eastAsia"/>
            <w:rPrChange w:id="1268" w:author="LeeSungHo" w:date="2021-03-02T13:54:00Z">
              <w:rPr>
                <w:rFonts w:hint="eastAsia"/>
                <w:b/>
                <w:bCs/>
              </w:rPr>
            </w:rPrChange>
          </w:rPr>
          <w:t>년</w:t>
        </w:r>
        <w:r w:rsidRPr="00A74DFD">
          <w:rPr>
            <w:rPrChange w:id="1269" w:author="LeeSungHo" w:date="2021-03-02T13:54:00Z">
              <w:rPr>
                <w:b/>
                <w:bCs/>
              </w:rPr>
            </w:rPrChange>
          </w:rPr>
          <w:t xml:space="preserve"> </w:t>
        </w:r>
        <w:r w:rsidRPr="00A74DFD">
          <w:rPr>
            <w:rFonts w:hint="eastAsia"/>
            <w:rPrChange w:id="1270" w:author="LeeSungHo" w:date="2021-03-02T13:54:00Z">
              <w:rPr>
                <w:rFonts w:hint="eastAsia"/>
                <w:b/>
                <w:bCs/>
              </w:rPr>
            </w:rPrChange>
          </w:rPr>
          <w:t>동안</w:t>
        </w:r>
        <w:r w:rsidRPr="00A74DFD">
          <w:rPr>
            <w:rPrChange w:id="1271" w:author="LeeSungHo" w:date="2021-03-02T13:54:00Z">
              <w:rPr>
                <w:b/>
                <w:bCs/>
              </w:rPr>
            </w:rPrChange>
          </w:rPr>
          <w:t xml:space="preserve"> </w:t>
        </w:r>
        <w:r w:rsidRPr="00A74DFD">
          <w:rPr>
            <w:rFonts w:hint="eastAsia"/>
            <w:rPrChange w:id="1272" w:author="LeeSungHo" w:date="2021-03-02T13:54:00Z">
              <w:rPr>
                <w:rFonts w:hint="eastAsia"/>
                <w:b/>
                <w:bCs/>
              </w:rPr>
            </w:rPrChange>
          </w:rPr>
          <w:t>진행됩니다</w:t>
        </w:r>
        <w:r w:rsidRPr="00A74DFD">
          <w:rPr>
            <w:rPrChange w:id="1273" w:author="LeeSungHo" w:date="2021-03-02T13:54:00Z">
              <w:rPr>
                <w:b/>
                <w:bCs/>
              </w:rPr>
            </w:rPrChange>
          </w:rPr>
          <w:t>.</w:t>
        </w:r>
      </w:ins>
    </w:p>
    <w:p w14:paraId="47817982" w14:textId="77777777" w:rsidR="00A74DFD" w:rsidRPr="00467220" w:rsidRDefault="00A74DFD">
      <w:pPr>
        <w:pStyle w:val="a7"/>
        <w:ind w:leftChars="0" w:left="760"/>
        <w:rPr>
          <w:ins w:id="1274" w:author="엄제윤" w:date="2021-03-01T15:37:00Z"/>
          <w:b/>
          <w:bCs/>
        </w:rPr>
        <w:pPrChange w:id="1275" w:author="LeeSungHo" w:date="2021-03-02T13:45:00Z">
          <w:pPr>
            <w:pStyle w:val="a7"/>
            <w:numPr>
              <w:numId w:val="5"/>
            </w:numPr>
            <w:ind w:leftChars="0" w:left="760" w:hanging="360"/>
          </w:pPr>
        </w:pPrChange>
      </w:pPr>
    </w:p>
    <w:p w14:paraId="7DD43864" w14:textId="248E5380" w:rsidR="00A75A59" w:rsidRDefault="00A75A59" w:rsidP="00A75A59">
      <w:pPr>
        <w:pStyle w:val="a7"/>
        <w:numPr>
          <w:ilvl w:val="0"/>
          <w:numId w:val="5"/>
        </w:numPr>
        <w:ind w:leftChars="0"/>
        <w:rPr>
          <w:ins w:id="1276" w:author="LeeSungHo" w:date="2021-03-02T13:45:00Z"/>
          <w:b/>
          <w:bCs/>
        </w:rPr>
      </w:pPr>
      <w:ins w:id="1277" w:author="엄제윤" w:date="2021-03-01T15:37:00Z">
        <w:r w:rsidRPr="00467220">
          <w:rPr>
            <w:rFonts w:hint="eastAsia"/>
            <w:b/>
            <w:bCs/>
          </w:rPr>
          <w:t>팀 구성은 어떻게 이루는지</w:t>
        </w:r>
      </w:ins>
    </w:p>
    <w:p w14:paraId="032613D8" w14:textId="00FB7A9E" w:rsidR="000D4B83" w:rsidRPr="00A74DFD" w:rsidRDefault="00A74DFD">
      <w:pPr>
        <w:pStyle w:val="a7"/>
        <w:tabs>
          <w:tab w:val="left" w:pos="2316"/>
        </w:tabs>
        <w:ind w:leftChars="0" w:left="760"/>
        <w:rPr>
          <w:ins w:id="1278" w:author="LeeSungHo" w:date="2021-03-02T13:54:00Z"/>
          <w:rPrChange w:id="1279" w:author="LeeSungHo" w:date="2021-03-02T13:54:00Z">
            <w:rPr>
              <w:ins w:id="1280" w:author="LeeSungHo" w:date="2021-03-02T13:54:00Z"/>
              <w:b/>
              <w:bCs/>
            </w:rPr>
          </w:rPrChange>
        </w:rPr>
        <w:pPrChange w:id="1281" w:author="LeeSungHo" w:date="2021-03-02T13:54:00Z">
          <w:pPr>
            <w:pStyle w:val="a7"/>
            <w:ind w:leftChars="0" w:left="760"/>
          </w:pPr>
        </w:pPrChange>
      </w:pPr>
      <w:ins w:id="1282" w:author="LeeSungHo" w:date="2021-03-02T13:53:00Z">
        <w:r w:rsidRPr="00A74DFD">
          <w:rPr>
            <w:rFonts w:hint="eastAsia"/>
            <w:rPrChange w:id="1283" w:author="LeeSungHo" w:date="2021-03-02T13:54:00Z">
              <w:rPr>
                <w:rFonts w:hint="eastAsia"/>
                <w:b/>
                <w:bCs/>
              </w:rPr>
            </w:rPrChange>
          </w:rPr>
          <w:t>팀</w:t>
        </w:r>
        <w:r w:rsidRPr="00A74DFD">
          <w:rPr>
            <w:rPrChange w:id="1284" w:author="LeeSungHo" w:date="2021-03-02T13:54:00Z">
              <w:rPr>
                <w:b/>
                <w:bCs/>
              </w:rPr>
            </w:rPrChange>
          </w:rPr>
          <w:t xml:space="preserve"> 구성은 사전에 2</w:t>
        </w:r>
        <w:r w:rsidRPr="00A74DFD">
          <w:rPr>
            <w:rFonts w:hint="eastAsia"/>
            <w:rPrChange w:id="1285" w:author="LeeSungHo" w:date="2021-03-02T13:54:00Z">
              <w:rPr>
                <w:rFonts w:hint="eastAsia"/>
                <w:b/>
                <w:bCs/>
              </w:rPr>
            </w:rPrChange>
          </w:rPr>
          <w:t>명씩</w:t>
        </w:r>
        <w:r w:rsidRPr="00A74DFD">
          <w:rPr>
            <w:rPrChange w:id="1286" w:author="LeeSungHo" w:date="2021-03-02T13:54:00Z">
              <w:rPr>
                <w:b/>
                <w:bCs/>
              </w:rPr>
            </w:rPrChange>
          </w:rPr>
          <w:t xml:space="preserve"> </w:t>
        </w:r>
        <w:r w:rsidRPr="00A74DFD">
          <w:rPr>
            <w:rFonts w:hint="eastAsia"/>
            <w:rPrChange w:id="1287" w:author="LeeSungHo" w:date="2021-03-02T13:54:00Z">
              <w:rPr>
                <w:rFonts w:hint="eastAsia"/>
                <w:b/>
                <w:bCs/>
              </w:rPr>
            </w:rPrChange>
          </w:rPr>
          <w:t>짝을</w:t>
        </w:r>
        <w:r w:rsidRPr="00A74DFD">
          <w:rPr>
            <w:rPrChange w:id="1288" w:author="LeeSungHo" w:date="2021-03-02T13:54:00Z">
              <w:rPr>
                <w:b/>
                <w:bCs/>
              </w:rPr>
            </w:rPrChange>
          </w:rPr>
          <w:t xml:space="preserve"> </w:t>
        </w:r>
        <w:r w:rsidRPr="00A74DFD">
          <w:rPr>
            <w:rFonts w:hint="eastAsia"/>
            <w:rPrChange w:id="1289" w:author="LeeSungHo" w:date="2021-03-02T13:54:00Z">
              <w:rPr>
                <w:rFonts w:hint="eastAsia"/>
                <w:b/>
                <w:bCs/>
              </w:rPr>
            </w:rPrChange>
          </w:rPr>
          <w:t>맞춰</w:t>
        </w:r>
        <w:r w:rsidRPr="00A74DFD">
          <w:rPr>
            <w:rPrChange w:id="1290" w:author="LeeSungHo" w:date="2021-03-02T13:54:00Z">
              <w:rPr>
                <w:b/>
                <w:bCs/>
              </w:rPr>
            </w:rPrChange>
          </w:rPr>
          <w:t xml:space="preserve"> </w:t>
        </w:r>
        <w:r w:rsidRPr="00A74DFD">
          <w:rPr>
            <w:rFonts w:hint="eastAsia"/>
            <w:rPrChange w:id="1291" w:author="LeeSungHo" w:date="2021-03-02T13:54:00Z">
              <w:rPr>
                <w:rFonts w:hint="eastAsia"/>
                <w:b/>
                <w:bCs/>
              </w:rPr>
            </w:rPrChange>
          </w:rPr>
          <w:t>제안서를</w:t>
        </w:r>
        <w:r w:rsidRPr="00A74DFD">
          <w:rPr>
            <w:rPrChange w:id="1292" w:author="LeeSungHo" w:date="2021-03-02T13:54:00Z">
              <w:rPr>
                <w:b/>
                <w:bCs/>
              </w:rPr>
            </w:rPrChange>
          </w:rPr>
          <w:t xml:space="preserve"> </w:t>
        </w:r>
        <w:r w:rsidRPr="00A74DFD">
          <w:rPr>
            <w:rFonts w:hint="eastAsia"/>
            <w:rPrChange w:id="1293" w:author="LeeSungHo" w:date="2021-03-02T13:54:00Z">
              <w:rPr>
                <w:rFonts w:hint="eastAsia"/>
                <w:b/>
                <w:bCs/>
              </w:rPr>
            </w:rPrChange>
          </w:rPr>
          <w:t>함께</w:t>
        </w:r>
        <w:r w:rsidRPr="00A74DFD">
          <w:rPr>
            <w:rPrChange w:id="1294" w:author="LeeSungHo" w:date="2021-03-02T13:54:00Z">
              <w:rPr>
                <w:b/>
                <w:bCs/>
              </w:rPr>
            </w:rPrChange>
          </w:rPr>
          <w:t xml:space="preserve"> </w:t>
        </w:r>
        <w:r w:rsidRPr="00A74DFD">
          <w:rPr>
            <w:rFonts w:hint="eastAsia"/>
            <w:rPrChange w:id="1295" w:author="LeeSungHo" w:date="2021-03-02T13:54:00Z">
              <w:rPr>
                <w:rFonts w:hint="eastAsia"/>
                <w:b/>
                <w:bCs/>
              </w:rPr>
            </w:rPrChange>
          </w:rPr>
          <w:t>제출하거나</w:t>
        </w:r>
        <w:r w:rsidRPr="00A74DFD">
          <w:rPr>
            <w:rPrChange w:id="1296" w:author="LeeSungHo" w:date="2021-03-02T13:54:00Z">
              <w:rPr>
                <w:b/>
                <w:bCs/>
              </w:rPr>
            </w:rPrChange>
          </w:rPr>
          <w:t xml:space="preserve">, </w:t>
        </w:r>
        <w:r w:rsidRPr="00A74DFD">
          <w:rPr>
            <w:rFonts w:hint="eastAsia"/>
            <w:rPrChange w:id="1297" w:author="LeeSungHo" w:date="2021-03-02T13:54:00Z">
              <w:rPr>
                <w:rFonts w:hint="eastAsia"/>
                <w:b/>
                <w:bCs/>
              </w:rPr>
            </w:rPrChange>
          </w:rPr>
          <w:t>혼자</w:t>
        </w:r>
      </w:ins>
      <w:ins w:id="1298" w:author="LeeSungHo" w:date="2021-03-02T13:54:00Z">
        <w:r w:rsidRPr="00A74DFD">
          <w:rPr>
            <w:rFonts w:hint="eastAsia"/>
            <w:rPrChange w:id="1299" w:author="LeeSungHo" w:date="2021-03-02T13:54:00Z">
              <w:rPr>
                <w:rFonts w:hint="eastAsia"/>
                <w:b/>
                <w:bCs/>
              </w:rPr>
            </w:rPrChange>
          </w:rPr>
          <w:t>일</w:t>
        </w:r>
        <w:r w:rsidRPr="00A74DFD">
          <w:rPr>
            <w:rPrChange w:id="1300" w:author="LeeSungHo" w:date="2021-03-02T13:54:00Z">
              <w:rPr>
                <w:b/>
                <w:bCs/>
              </w:rPr>
            </w:rPrChange>
          </w:rPr>
          <w:t xml:space="preserve"> 경우 관심도가 비</w:t>
        </w:r>
        <w:r w:rsidRPr="00A74DFD">
          <w:rPr>
            <w:rPrChange w:id="1301" w:author="LeeSungHo" w:date="2021-03-02T13:54:00Z">
              <w:rPr>
                <w:b/>
                <w:bCs/>
              </w:rPr>
            </w:rPrChange>
          </w:rPr>
          <w:lastRenderedPageBreak/>
          <w:t>슷한 학생들끼리 매치해서 2</w:t>
        </w:r>
        <w:r w:rsidRPr="00A74DFD">
          <w:rPr>
            <w:rFonts w:hint="eastAsia"/>
            <w:rPrChange w:id="1302" w:author="LeeSungHo" w:date="2021-03-02T13:54:00Z">
              <w:rPr>
                <w:rFonts w:hint="eastAsia"/>
                <w:b/>
                <w:bCs/>
              </w:rPr>
            </w:rPrChange>
          </w:rPr>
          <w:t>명씩</w:t>
        </w:r>
        <w:r w:rsidRPr="00A74DFD">
          <w:rPr>
            <w:rPrChange w:id="1303" w:author="LeeSungHo" w:date="2021-03-02T13:54:00Z">
              <w:rPr>
                <w:b/>
                <w:bCs/>
              </w:rPr>
            </w:rPrChange>
          </w:rPr>
          <w:t xml:space="preserve"> </w:t>
        </w:r>
        <w:r w:rsidRPr="00A74DFD">
          <w:rPr>
            <w:rFonts w:hint="eastAsia"/>
            <w:rPrChange w:id="1304" w:author="LeeSungHo" w:date="2021-03-02T13:54:00Z">
              <w:rPr>
                <w:rFonts w:hint="eastAsia"/>
                <w:b/>
                <w:bCs/>
              </w:rPr>
            </w:rPrChange>
          </w:rPr>
          <w:t>팀을</w:t>
        </w:r>
        <w:r w:rsidRPr="00A74DFD">
          <w:rPr>
            <w:rPrChange w:id="1305" w:author="LeeSungHo" w:date="2021-03-02T13:54:00Z">
              <w:rPr>
                <w:b/>
                <w:bCs/>
              </w:rPr>
            </w:rPrChange>
          </w:rPr>
          <w:t xml:space="preserve"> </w:t>
        </w:r>
        <w:r w:rsidRPr="00A74DFD">
          <w:rPr>
            <w:rFonts w:hint="eastAsia"/>
            <w:rPrChange w:id="1306" w:author="LeeSungHo" w:date="2021-03-02T13:54:00Z">
              <w:rPr>
                <w:rFonts w:hint="eastAsia"/>
                <w:b/>
                <w:bCs/>
              </w:rPr>
            </w:rPrChange>
          </w:rPr>
          <w:t>이루게</w:t>
        </w:r>
        <w:r w:rsidRPr="00A74DFD">
          <w:rPr>
            <w:rPrChange w:id="1307" w:author="LeeSungHo" w:date="2021-03-02T13:54:00Z">
              <w:rPr>
                <w:b/>
                <w:bCs/>
              </w:rPr>
            </w:rPrChange>
          </w:rPr>
          <w:t xml:space="preserve"> </w:t>
        </w:r>
        <w:r w:rsidRPr="00A74DFD">
          <w:rPr>
            <w:rFonts w:hint="eastAsia"/>
            <w:rPrChange w:id="1308" w:author="LeeSungHo" w:date="2021-03-02T13:54:00Z">
              <w:rPr>
                <w:rFonts w:hint="eastAsia"/>
                <w:b/>
                <w:bCs/>
              </w:rPr>
            </w:rPrChange>
          </w:rPr>
          <w:t>됩니다</w:t>
        </w:r>
        <w:r w:rsidRPr="00A74DFD">
          <w:rPr>
            <w:rPrChange w:id="1309" w:author="LeeSungHo" w:date="2021-03-02T13:54:00Z">
              <w:rPr>
                <w:b/>
                <w:bCs/>
              </w:rPr>
            </w:rPrChange>
          </w:rPr>
          <w:t>.</w:t>
        </w:r>
      </w:ins>
    </w:p>
    <w:p w14:paraId="4A9BC05C" w14:textId="77777777" w:rsidR="00A74DFD" w:rsidRPr="00467220" w:rsidRDefault="00A74DFD">
      <w:pPr>
        <w:pStyle w:val="a7"/>
        <w:ind w:leftChars="0" w:left="760"/>
        <w:rPr>
          <w:ins w:id="1310" w:author="엄제윤" w:date="2021-03-01T15:37:00Z"/>
          <w:b/>
          <w:bCs/>
        </w:rPr>
        <w:pPrChange w:id="1311" w:author="LeeSungHo" w:date="2021-03-02T13:45:00Z">
          <w:pPr>
            <w:pStyle w:val="a7"/>
            <w:numPr>
              <w:numId w:val="5"/>
            </w:numPr>
            <w:ind w:leftChars="0" w:left="760" w:hanging="360"/>
          </w:pPr>
        </w:pPrChange>
      </w:pPr>
    </w:p>
    <w:p w14:paraId="51845880" w14:textId="52B93BB5" w:rsidR="00A75A59" w:rsidRDefault="00A75A59" w:rsidP="00A75A59">
      <w:pPr>
        <w:pStyle w:val="a7"/>
        <w:numPr>
          <w:ilvl w:val="0"/>
          <w:numId w:val="5"/>
        </w:numPr>
        <w:ind w:leftChars="0"/>
        <w:rPr>
          <w:ins w:id="1312" w:author="LeeSungHo" w:date="2021-03-02T13:45:00Z"/>
          <w:b/>
          <w:bCs/>
        </w:rPr>
      </w:pPr>
      <w:ins w:id="1313" w:author="엄제윤" w:date="2021-03-01T15:37:00Z">
        <w:r w:rsidRPr="00467220">
          <w:rPr>
            <w:rFonts w:hint="eastAsia"/>
            <w:b/>
            <w:bCs/>
          </w:rPr>
          <w:t>교수님 배치는 어떻게 되는건지</w:t>
        </w:r>
      </w:ins>
    </w:p>
    <w:p w14:paraId="273482E5" w14:textId="7D7446EF" w:rsidR="000D4B83" w:rsidRPr="00A74DFD" w:rsidRDefault="00A74DFD">
      <w:pPr>
        <w:pStyle w:val="a7"/>
        <w:tabs>
          <w:tab w:val="left" w:pos="2316"/>
        </w:tabs>
        <w:ind w:leftChars="0" w:left="760"/>
        <w:rPr>
          <w:ins w:id="1314" w:author="LeeSungHo" w:date="2021-03-02T13:54:00Z"/>
          <w:rPrChange w:id="1315" w:author="LeeSungHo" w:date="2021-03-02T13:54:00Z">
            <w:rPr>
              <w:ins w:id="1316" w:author="LeeSungHo" w:date="2021-03-02T13:54:00Z"/>
              <w:b/>
              <w:bCs/>
            </w:rPr>
          </w:rPrChange>
        </w:rPr>
        <w:pPrChange w:id="1317" w:author="LeeSungHo" w:date="2021-03-02T13:54:00Z">
          <w:pPr>
            <w:pStyle w:val="a7"/>
            <w:ind w:leftChars="0" w:left="760"/>
          </w:pPr>
        </w:pPrChange>
      </w:pPr>
      <w:ins w:id="1318" w:author="LeeSungHo" w:date="2021-03-02T13:54:00Z">
        <w:r w:rsidRPr="00A74DFD">
          <w:rPr>
            <w:rFonts w:hint="eastAsia"/>
            <w:rPrChange w:id="1319" w:author="LeeSungHo" w:date="2021-03-02T13:54:00Z">
              <w:rPr>
                <w:rFonts w:hint="eastAsia"/>
                <w:b/>
                <w:bCs/>
              </w:rPr>
            </w:rPrChange>
          </w:rPr>
          <w:t>교수님은</w:t>
        </w:r>
        <w:r w:rsidRPr="00A74DFD">
          <w:rPr>
            <w:rPrChange w:id="1320" w:author="LeeSungHo" w:date="2021-03-02T13:54:00Z">
              <w:rPr>
                <w:b/>
                <w:bCs/>
              </w:rPr>
            </w:rPrChange>
          </w:rPr>
          <w:t xml:space="preserve"> </w:t>
        </w:r>
        <w:r w:rsidRPr="00A74DFD">
          <w:rPr>
            <w:rFonts w:hint="eastAsia"/>
            <w:rPrChange w:id="1321" w:author="LeeSungHo" w:date="2021-03-02T13:54:00Z">
              <w:rPr>
                <w:rFonts w:hint="eastAsia"/>
                <w:b/>
                <w:bCs/>
              </w:rPr>
            </w:rPrChange>
          </w:rPr>
          <w:t>제출한</w:t>
        </w:r>
        <w:r w:rsidRPr="00A74DFD">
          <w:rPr>
            <w:rPrChange w:id="1322" w:author="LeeSungHo" w:date="2021-03-02T13:54:00Z">
              <w:rPr>
                <w:b/>
                <w:bCs/>
              </w:rPr>
            </w:rPrChange>
          </w:rPr>
          <w:t xml:space="preserve"> </w:t>
        </w:r>
        <w:r w:rsidRPr="00A74DFD">
          <w:rPr>
            <w:rFonts w:hint="eastAsia"/>
            <w:rPrChange w:id="1323" w:author="LeeSungHo" w:date="2021-03-02T13:54:00Z">
              <w:rPr>
                <w:rFonts w:hint="eastAsia"/>
                <w:b/>
                <w:bCs/>
              </w:rPr>
            </w:rPrChange>
          </w:rPr>
          <w:t>주제에</w:t>
        </w:r>
        <w:r w:rsidRPr="00A74DFD">
          <w:rPr>
            <w:rPrChange w:id="1324" w:author="LeeSungHo" w:date="2021-03-02T13:54:00Z">
              <w:rPr>
                <w:b/>
                <w:bCs/>
              </w:rPr>
            </w:rPrChange>
          </w:rPr>
          <w:t xml:space="preserve"> </w:t>
        </w:r>
        <w:r w:rsidRPr="00A74DFD">
          <w:rPr>
            <w:rFonts w:hint="eastAsia"/>
            <w:rPrChange w:id="1325" w:author="LeeSungHo" w:date="2021-03-02T13:54:00Z">
              <w:rPr>
                <w:rFonts w:hint="eastAsia"/>
                <w:b/>
                <w:bCs/>
              </w:rPr>
            </w:rPrChange>
          </w:rPr>
          <w:t>맞게</w:t>
        </w:r>
        <w:r w:rsidRPr="00A74DFD">
          <w:rPr>
            <w:rPrChange w:id="1326" w:author="LeeSungHo" w:date="2021-03-02T13:54:00Z">
              <w:rPr>
                <w:b/>
                <w:bCs/>
              </w:rPr>
            </w:rPrChange>
          </w:rPr>
          <w:t xml:space="preserve"> </w:t>
        </w:r>
        <w:r w:rsidRPr="00A74DFD">
          <w:rPr>
            <w:rFonts w:hint="eastAsia"/>
            <w:rPrChange w:id="1327" w:author="LeeSungHo" w:date="2021-03-02T13:54:00Z">
              <w:rPr>
                <w:rFonts w:hint="eastAsia"/>
                <w:b/>
                <w:bCs/>
              </w:rPr>
            </w:rPrChange>
          </w:rPr>
          <w:t>데이터</w:t>
        </w:r>
        <w:r w:rsidRPr="00A74DFD">
          <w:rPr>
            <w:rPrChange w:id="1328" w:author="LeeSungHo" w:date="2021-03-02T13:54:00Z">
              <w:rPr>
                <w:b/>
                <w:bCs/>
              </w:rPr>
            </w:rPrChange>
          </w:rPr>
          <w:t xml:space="preserve"> </w:t>
        </w:r>
        <w:r w:rsidRPr="00A74DFD">
          <w:rPr>
            <w:rFonts w:hint="eastAsia"/>
            <w:rPrChange w:id="1329" w:author="LeeSungHo" w:date="2021-03-02T13:54:00Z">
              <w:rPr>
                <w:rFonts w:hint="eastAsia"/>
                <w:b/>
                <w:bCs/>
              </w:rPr>
            </w:rPrChange>
          </w:rPr>
          <w:t>혹은</w:t>
        </w:r>
        <w:r w:rsidRPr="00A74DFD">
          <w:rPr>
            <w:rPrChange w:id="1330" w:author="LeeSungHo" w:date="2021-03-02T13:54:00Z">
              <w:rPr>
                <w:b/>
                <w:bCs/>
              </w:rPr>
            </w:rPrChange>
          </w:rPr>
          <w:t xml:space="preserve"> </w:t>
        </w:r>
        <w:r w:rsidRPr="00A74DFD">
          <w:rPr>
            <w:rFonts w:hint="eastAsia"/>
            <w:rPrChange w:id="1331" w:author="LeeSungHo" w:date="2021-03-02T13:54:00Z">
              <w:rPr>
                <w:rFonts w:hint="eastAsia"/>
                <w:b/>
                <w:bCs/>
              </w:rPr>
            </w:rPrChange>
          </w:rPr>
          <w:t>개발을</w:t>
        </w:r>
        <w:r w:rsidRPr="00A74DFD">
          <w:rPr>
            <w:rPrChange w:id="1332" w:author="LeeSungHo" w:date="2021-03-02T13:54:00Z">
              <w:rPr>
                <w:b/>
                <w:bCs/>
              </w:rPr>
            </w:rPrChange>
          </w:rPr>
          <w:t xml:space="preserve"> </w:t>
        </w:r>
        <w:r w:rsidRPr="00A74DFD">
          <w:rPr>
            <w:rFonts w:hint="eastAsia"/>
            <w:rPrChange w:id="1333" w:author="LeeSungHo" w:date="2021-03-02T13:54:00Z">
              <w:rPr>
                <w:rFonts w:hint="eastAsia"/>
                <w:b/>
                <w:bCs/>
              </w:rPr>
            </w:rPrChange>
          </w:rPr>
          <w:t>전공으로</w:t>
        </w:r>
        <w:r w:rsidRPr="00A74DFD">
          <w:rPr>
            <w:rPrChange w:id="1334" w:author="LeeSungHo" w:date="2021-03-02T13:54:00Z">
              <w:rPr>
                <w:b/>
                <w:bCs/>
              </w:rPr>
            </w:rPrChange>
          </w:rPr>
          <w:t xml:space="preserve"> </w:t>
        </w:r>
        <w:r w:rsidRPr="00A74DFD">
          <w:rPr>
            <w:rFonts w:hint="eastAsia"/>
            <w:rPrChange w:id="1335" w:author="LeeSungHo" w:date="2021-03-02T13:54:00Z">
              <w:rPr>
                <w:rFonts w:hint="eastAsia"/>
                <w:b/>
                <w:bCs/>
              </w:rPr>
            </w:rPrChange>
          </w:rPr>
          <w:t>하신</w:t>
        </w:r>
        <w:r w:rsidRPr="00A74DFD">
          <w:rPr>
            <w:rPrChange w:id="1336" w:author="LeeSungHo" w:date="2021-03-02T13:54:00Z">
              <w:rPr>
                <w:b/>
                <w:bCs/>
              </w:rPr>
            </w:rPrChange>
          </w:rPr>
          <w:t xml:space="preserve"> </w:t>
        </w:r>
        <w:r w:rsidRPr="00A74DFD">
          <w:rPr>
            <w:rFonts w:hint="eastAsia"/>
            <w:rPrChange w:id="1337" w:author="LeeSungHo" w:date="2021-03-02T13:54:00Z">
              <w:rPr>
                <w:rFonts w:hint="eastAsia"/>
                <w:b/>
                <w:bCs/>
              </w:rPr>
            </w:rPrChange>
          </w:rPr>
          <w:t>교수님이</w:t>
        </w:r>
        <w:r w:rsidRPr="00A74DFD">
          <w:rPr>
            <w:rPrChange w:id="1338" w:author="LeeSungHo" w:date="2021-03-02T13:54:00Z">
              <w:rPr>
                <w:b/>
                <w:bCs/>
              </w:rPr>
            </w:rPrChange>
          </w:rPr>
          <w:t xml:space="preserve"> </w:t>
        </w:r>
        <w:r w:rsidRPr="00A74DFD">
          <w:rPr>
            <w:rFonts w:hint="eastAsia"/>
            <w:rPrChange w:id="1339" w:author="LeeSungHo" w:date="2021-03-02T13:54:00Z">
              <w:rPr>
                <w:rFonts w:hint="eastAsia"/>
                <w:b/>
                <w:bCs/>
              </w:rPr>
            </w:rPrChange>
          </w:rPr>
          <w:t>배정됩니다</w:t>
        </w:r>
        <w:r w:rsidRPr="00A74DFD">
          <w:rPr>
            <w:rPrChange w:id="1340" w:author="LeeSungHo" w:date="2021-03-02T13:54:00Z">
              <w:rPr>
                <w:b/>
                <w:bCs/>
              </w:rPr>
            </w:rPrChange>
          </w:rPr>
          <w:t>.</w:t>
        </w:r>
      </w:ins>
    </w:p>
    <w:p w14:paraId="3BC5DE88" w14:textId="77777777" w:rsidR="00A74DFD" w:rsidRPr="00467220" w:rsidRDefault="00A74DFD">
      <w:pPr>
        <w:pStyle w:val="a7"/>
        <w:ind w:leftChars="0" w:left="760"/>
        <w:rPr>
          <w:ins w:id="1341" w:author="엄제윤" w:date="2021-03-01T15:37:00Z"/>
          <w:b/>
          <w:bCs/>
        </w:rPr>
        <w:pPrChange w:id="1342" w:author="LeeSungHo" w:date="2021-03-02T13:45:00Z">
          <w:pPr>
            <w:pStyle w:val="a7"/>
            <w:numPr>
              <w:numId w:val="5"/>
            </w:numPr>
            <w:ind w:leftChars="0" w:left="760" w:hanging="360"/>
          </w:pPr>
        </w:pPrChange>
      </w:pPr>
    </w:p>
    <w:p w14:paraId="5D441039" w14:textId="62AA9A60" w:rsidR="00A75A59" w:rsidRDefault="00A75A59" w:rsidP="00A75A59">
      <w:pPr>
        <w:pStyle w:val="a7"/>
        <w:numPr>
          <w:ilvl w:val="0"/>
          <w:numId w:val="5"/>
        </w:numPr>
        <w:ind w:leftChars="0"/>
        <w:rPr>
          <w:ins w:id="1343" w:author="LeeSungHo" w:date="2021-03-02T13:45:00Z"/>
          <w:b/>
          <w:bCs/>
        </w:rPr>
      </w:pPr>
      <w:ins w:id="1344" w:author="엄제윤" w:date="2021-03-01T15:37:00Z">
        <w:r w:rsidRPr="00467220">
          <w:rPr>
            <w:rFonts w:hint="eastAsia"/>
            <w:b/>
            <w:bCs/>
          </w:rPr>
          <w:t xml:space="preserve">주제 </w:t>
        </w:r>
        <w:proofErr w:type="gramStart"/>
        <w:r w:rsidRPr="00467220">
          <w:rPr>
            <w:rFonts w:hint="eastAsia"/>
            <w:b/>
            <w:bCs/>
          </w:rPr>
          <w:t xml:space="preserve">범위 </w:t>
        </w:r>
        <w:r w:rsidRPr="00467220">
          <w:rPr>
            <w:b/>
            <w:bCs/>
          </w:rPr>
          <w:t>/</w:t>
        </w:r>
        <w:proofErr w:type="gramEnd"/>
        <w:r w:rsidRPr="00467220">
          <w:rPr>
            <w:b/>
            <w:bCs/>
          </w:rPr>
          <w:t xml:space="preserve"> </w:t>
        </w:r>
        <w:r w:rsidRPr="00467220">
          <w:rPr>
            <w:rFonts w:hint="eastAsia"/>
            <w:b/>
            <w:bCs/>
          </w:rPr>
          <w:t xml:space="preserve">진행기간이 어떻게 </w:t>
        </w:r>
        <w:proofErr w:type="spellStart"/>
        <w:r w:rsidRPr="00467220">
          <w:rPr>
            <w:rFonts w:hint="eastAsia"/>
            <w:b/>
            <w:bCs/>
          </w:rPr>
          <w:t>되는건가요</w:t>
        </w:r>
      </w:ins>
      <w:proofErr w:type="spellEnd"/>
    </w:p>
    <w:p w14:paraId="45F13CE0" w14:textId="464CF3BF" w:rsidR="000D4B83" w:rsidRPr="00A74DFD" w:rsidRDefault="00A74DFD">
      <w:pPr>
        <w:pStyle w:val="a7"/>
        <w:tabs>
          <w:tab w:val="left" w:pos="2316"/>
        </w:tabs>
        <w:ind w:leftChars="0" w:left="760"/>
        <w:rPr>
          <w:ins w:id="1345" w:author="LeeSungHo" w:date="2021-03-02T13:51:00Z"/>
          <w:rPrChange w:id="1346" w:author="LeeSungHo" w:date="2021-03-02T13:53:00Z">
            <w:rPr>
              <w:ins w:id="1347" w:author="LeeSungHo" w:date="2021-03-02T13:51:00Z"/>
              <w:b/>
              <w:bCs/>
            </w:rPr>
          </w:rPrChange>
        </w:rPr>
        <w:pPrChange w:id="1348" w:author="LeeSungHo" w:date="2021-03-02T13:53:00Z">
          <w:pPr>
            <w:pStyle w:val="a7"/>
            <w:ind w:leftChars="0" w:left="760"/>
          </w:pPr>
        </w:pPrChange>
      </w:pPr>
      <w:ins w:id="1349" w:author="LeeSungHo" w:date="2021-03-02T13:51:00Z">
        <w:r w:rsidRPr="00A74DFD">
          <w:rPr>
            <w:rFonts w:hint="eastAsia"/>
            <w:rPrChange w:id="1350" w:author="LeeSungHo" w:date="2021-03-02T13:53:00Z">
              <w:rPr>
                <w:rFonts w:hint="eastAsia"/>
                <w:b/>
                <w:bCs/>
              </w:rPr>
            </w:rPrChange>
          </w:rPr>
          <w:t>주제는</w:t>
        </w:r>
        <w:r w:rsidRPr="00A74DFD">
          <w:rPr>
            <w:rPrChange w:id="1351" w:author="LeeSungHo" w:date="2021-03-02T13:53:00Z">
              <w:rPr>
                <w:b/>
                <w:bCs/>
              </w:rPr>
            </w:rPrChange>
          </w:rPr>
          <w:t xml:space="preserve"> </w:t>
        </w:r>
        <w:r w:rsidRPr="00A74DFD">
          <w:rPr>
            <w:rFonts w:hint="eastAsia"/>
            <w:rPrChange w:id="1352" w:author="LeeSungHo" w:date="2021-03-02T13:53:00Z">
              <w:rPr>
                <w:rFonts w:hint="eastAsia"/>
                <w:b/>
                <w:bCs/>
              </w:rPr>
            </w:rPrChange>
          </w:rPr>
          <w:t>데이터</w:t>
        </w:r>
        <w:r w:rsidRPr="00A74DFD">
          <w:rPr>
            <w:rPrChange w:id="1353" w:author="LeeSungHo" w:date="2021-03-02T13:53:00Z">
              <w:rPr>
                <w:b/>
                <w:bCs/>
              </w:rPr>
            </w:rPrChange>
          </w:rPr>
          <w:t xml:space="preserve"> </w:t>
        </w:r>
        <w:r w:rsidRPr="00A74DFD">
          <w:rPr>
            <w:rFonts w:hint="eastAsia"/>
            <w:rPrChange w:id="1354" w:author="LeeSungHo" w:date="2021-03-02T13:53:00Z">
              <w:rPr>
                <w:rFonts w:hint="eastAsia"/>
                <w:b/>
                <w:bCs/>
              </w:rPr>
            </w:rPrChange>
          </w:rPr>
          <w:t>분석을</w:t>
        </w:r>
        <w:r w:rsidRPr="00A74DFD">
          <w:rPr>
            <w:rPrChange w:id="1355" w:author="LeeSungHo" w:date="2021-03-02T13:53:00Z">
              <w:rPr>
                <w:b/>
                <w:bCs/>
              </w:rPr>
            </w:rPrChange>
          </w:rPr>
          <w:t xml:space="preserve"> </w:t>
        </w:r>
        <w:r w:rsidRPr="00A74DFD">
          <w:rPr>
            <w:rFonts w:hint="eastAsia"/>
            <w:rPrChange w:id="1356" w:author="LeeSungHo" w:date="2021-03-02T13:53:00Z">
              <w:rPr>
                <w:rFonts w:hint="eastAsia"/>
                <w:b/>
                <w:bCs/>
              </w:rPr>
            </w:rPrChange>
          </w:rPr>
          <w:t>이용한</w:t>
        </w:r>
        <w:r w:rsidRPr="00A74DFD">
          <w:rPr>
            <w:rPrChange w:id="1357" w:author="LeeSungHo" w:date="2021-03-02T13:53:00Z">
              <w:rPr>
                <w:b/>
                <w:bCs/>
              </w:rPr>
            </w:rPrChange>
          </w:rPr>
          <w:t xml:space="preserve"> </w:t>
        </w:r>
        <w:r w:rsidRPr="00A74DFD">
          <w:rPr>
            <w:rFonts w:hint="eastAsia"/>
            <w:rPrChange w:id="1358" w:author="LeeSungHo" w:date="2021-03-02T13:53:00Z">
              <w:rPr>
                <w:rFonts w:hint="eastAsia"/>
                <w:b/>
                <w:bCs/>
              </w:rPr>
            </w:rPrChange>
          </w:rPr>
          <w:t>논문</w:t>
        </w:r>
        <w:r w:rsidRPr="00A74DFD">
          <w:rPr>
            <w:rPrChange w:id="1359" w:author="LeeSungHo" w:date="2021-03-02T13:53:00Z">
              <w:rPr>
                <w:b/>
                <w:bCs/>
              </w:rPr>
            </w:rPrChange>
          </w:rPr>
          <w:t xml:space="preserve"> </w:t>
        </w:r>
        <w:r w:rsidRPr="00A74DFD">
          <w:rPr>
            <w:rFonts w:hint="eastAsia"/>
            <w:rPrChange w:id="1360" w:author="LeeSungHo" w:date="2021-03-02T13:53:00Z">
              <w:rPr>
                <w:rFonts w:hint="eastAsia"/>
                <w:b/>
                <w:bCs/>
              </w:rPr>
            </w:rPrChange>
          </w:rPr>
          <w:t>작성</w:t>
        </w:r>
        <w:r w:rsidRPr="00A74DFD">
          <w:rPr>
            <w:rPrChange w:id="1361" w:author="LeeSungHo" w:date="2021-03-02T13:53:00Z">
              <w:rPr>
                <w:b/>
                <w:bCs/>
              </w:rPr>
            </w:rPrChange>
          </w:rPr>
          <w:t xml:space="preserve">, IT </w:t>
        </w:r>
        <w:r w:rsidRPr="00A74DFD">
          <w:rPr>
            <w:rFonts w:hint="eastAsia"/>
            <w:rPrChange w:id="1362" w:author="LeeSungHo" w:date="2021-03-02T13:53:00Z">
              <w:rPr>
                <w:rFonts w:hint="eastAsia"/>
                <w:b/>
                <w:bCs/>
              </w:rPr>
            </w:rPrChange>
          </w:rPr>
          <w:t>서비스</w:t>
        </w:r>
        <w:r w:rsidRPr="00A74DFD">
          <w:rPr>
            <w:rPrChange w:id="1363" w:author="LeeSungHo" w:date="2021-03-02T13:53:00Z">
              <w:rPr>
                <w:b/>
                <w:bCs/>
              </w:rPr>
            </w:rPrChange>
          </w:rPr>
          <w:t xml:space="preserve"> </w:t>
        </w:r>
        <w:r w:rsidRPr="00A74DFD">
          <w:rPr>
            <w:rFonts w:hint="eastAsia"/>
            <w:rPrChange w:id="1364" w:author="LeeSungHo" w:date="2021-03-02T13:53:00Z">
              <w:rPr>
                <w:rFonts w:hint="eastAsia"/>
                <w:b/>
                <w:bCs/>
              </w:rPr>
            </w:rPrChange>
          </w:rPr>
          <w:t>개발</w:t>
        </w:r>
        <w:r w:rsidRPr="00A74DFD">
          <w:rPr>
            <w:rPrChange w:id="1365" w:author="LeeSungHo" w:date="2021-03-02T13:53:00Z">
              <w:rPr>
                <w:b/>
                <w:bCs/>
              </w:rPr>
            </w:rPrChange>
          </w:rPr>
          <w:t xml:space="preserve">, </w:t>
        </w:r>
        <w:r w:rsidRPr="00A74DFD">
          <w:rPr>
            <w:rFonts w:hint="eastAsia"/>
            <w:rPrChange w:id="1366" w:author="LeeSungHo" w:date="2021-03-02T13:53:00Z">
              <w:rPr>
                <w:rFonts w:hint="eastAsia"/>
                <w:b/>
                <w:bCs/>
              </w:rPr>
            </w:rPrChange>
          </w:rPr>
          <w:t>보안</w:t>
        </w:r>
        <w:r w:rsidRPr="00A74DFD">
          <w:rPr>
            <w:rPrChange w:id="1367" w:author="LeeSungHo" w:date="2021-03-02T13:53:00Z">
              <w:rPr>
                <w:b/>
                <w:bCs/>
              </w:rPr>
            </w:rPrChange>
          </w:rPr>
          <w:t xml:space="preserve"> 시나리오 작성 등 관심이 있는 </w:t>
        </w:r>
      </w:ins>
      <w:ins w:id="1368" w:author="LeeSungHo" w:date="2021-03-02T13:52:00Z">
        <w:r w:rsidRPr="00A74DFD">
          <w:rPr>
            <w:rFonts w:hint="eastAsia"/>
            <w:rPrChange w:id="1369" w:author="LeeSungHo" w:date="2021-03-02T13:53:00Z">
              <w:rPr>
                <w:rFonts w:hint="eastAsia"/>
                <w:b/>
                <w:bCs/>
              </w:rPr>
            </w:rPrChange>
          </w:rPr>
          <w:t>여러</w:t>
        </w:r>
        <w:r w:rsidRPr="00A74DFD">
          <w:rPr>
            <w:rPrChange w:id="1370" w:author="LeeSungHo" w:date="2021-03-02T13:53:00Z">
              <w:rPr>
                <w:b/>
                <w:bCs/>
              </w:rPr>
            </w:rPrChange>
          </w:rPr>
          <w:t xml:space="preserve"> </w:t>
        </w:r>
      </w:ins>
      <w:ins w:id="1371" w:author="LeeSungHo" w:date="2021-03-02T13:51:00Z">
        <w:r w:rsidRPr="00A74DFD">
          <w:rPr>
            <w:rPrChange w:id="1372" w:author="LeeSungHo" w:date="2021-03-02T13:53:00Z">
              <w:rPr>
                <w:b/>
                <w:bCs/>
              </w:rPr>
            </w:rPrChange>
          </w:rPr>
          <w:t xml:space="preserve">IT </w:t>
        </w:r>
        <w:r w:rsidRPr="00A74DFD">
          <w:rPr>
            <w:rFonts w:hint="eastAsia"/>
            <w:rPrChange w:id="1373" w:author="LeeSungHo" w:date="2021-03-02T13:53:00Z">
              <w:rPr>
                <w:rFonts w:hint="eastAsia"/>
                <w:b/>
                <w:bCs/>
              </w:rPr>
            </w:rPrChange>
          </w:rPr>
          <w:t>분야</w:t>
        </w:r>
      </w:ins>
      <w:ins w:id="1374" w:author="LeeSungHo" w:date="2021-03-02T13:52:00Z">
        <w:r w:rsidRPr="00A74DFD">
          <w:rPr>
            <w:rFonts w:hint="eastAsia"/>
            <w:rPrChange w:id="1375" w:author="LeeSungHo" w:date="2021-03-02T13:53:00Z">
              <w:rPr>
                <w:rFonts w:hint="eastAsia"/>
                <w:b/>
                <w:bCs/>
              </w:rPr>
            </w:rPrChange>
          </w:rPr>
          <w:t>가</w:t>
        </w:r>
        <w:r w:rsidRPr="00A74DFD">
          <w:rPr>
            <w:rPrChange w:id="1376" w:author="LeeSungHo" w:date="2021-03-02T13:53:00Z">
              <w:rPr>
                <w:b/>
                <w:bCs/>
              </w:rPr>
            </w:rPrChange>
          </w:rPr>
          <w:t xml:space="preserve"> </w:t>
        </w:r>
        <w:r w:rsidRPr="00A74DFD">
          <w:rPr>
            <w:rFonts w:hint="eastAsia"/>
            <w:rPrChange w:id="1377" w:author="LeeSungHo" w:date="2021-03-02T13:53:00Z">
              <w:rPr>
                <w:rFonts w:hint="eastAsia"/>
                <w:b/>
                <w:bCs/>
              </w:rPr>
            </w:rPrChange>
          </w:rPr>
          <w:t>가능합니다</w:t>
        </w:r>
        <w:r w:rsidRPr="00A74DFD">
          <w:rPr>
            <w:rPrChange w:id="1378" w:author="LeeSungHo" w:date="2021-03-02T13:53:00Z">
              <w:rPr>
                <w:b/>
                <w:bCs/>
              </w:rPr>
            </w:rPrChange>
          </w:rPr>
          <w:t xml:space="preserve">. </w:t>
        </w:r>
        <w:r w:rsidRPr="00A74DFD">
          <w:rPr>
            <w:rFonts w:hint="eastAsia"/>
            <w:rPrChange w:id="1379" w:author="LeeSungHo" w:date="2021-03-02T13:53:00Z">
              <w:rPr>
                <w:rFonts w:hint="eastAsia"/>
                <w:b/>
                <w:bCs/>
              </w:rPr>
            </w:rPrChange>
          </w:rPr>
          <w:t>진행기간은</w:t>
        </w:r>
        <w:r w:rsidRPr="00A74DFD">
          <w:rPr>
            <w:rPrChange w:id="1380" w:author="LeeSungHo" w:date="2021-03-02T13:53:00Z">
              <w:rPr>
                <w:b/>
                <w:bCs/>
              </w:rPr>
            </w:rPrChange>
          </w:rPr>
          <w:t xml:space="preserve"> 4</w:t>
        </w:r>
        <w:r w:rsidRPr="00A74DFD">
          <w:rPr>
            <w:rFonts w:hint="eastAsia"/>
            <w:rPrChange w:id="1381" w:author="LeeSungHo" w:date="2021-03-02T13:53:00Z">
              <w:rPr>
                <w:rFonts w:hint="eastAsia"/>
                <w:b/>
                <w:bCs/>
              </w:rPr>
            </w:rPrChange>
          </w:rPr>
          <w:t>학년</w:t>
        </w:r>
        <w:r w:rsidRPr="00A74DFD">
          <w:rPr>
            <w:rPrChange w:id="1382" w:author="LeeSungHo" w:date="2021-03-02T13:53:00Z">
              <w:rPr>
                <w:b/>
                <w:bCs/>
              </w:rPr>
            </w:rPrChange>
          </w:rPr>
          <w:t xml:space="preserve"> 겨울 방학부터 2</w:t>
        </w:r>
        <w:r w:rsidRPr="00A74DFD">
          <w:rPr>
            <w:rFonts w:hint="eastAsia"/>
            <w:rPrChange w:id="1383" w:author="LeeSungHo" w:date="2021-03-02T13:53:00Z">
              <w:rPr>
                <w:rFonts w:hint="eastAsia"/>
                <w:b/>
                <w:bCs/>
              </w:rPr>
            </w:rPrChange>
          </w:rPr>
          <w:t>학기</w:t>
        </w:r>
        <w:r w:rsidRPr="00A74DFD">
          <w:rPr>
            <w:rPrChange w:id="1384" w:author="LeeSungHo" w:date="2021-03-02T13:53:00Z">
              <w:rPr>
                <w:b/>
                <w:bCs/>
              </w:rPr>
            </w:rPrChange>
          </w:rPr>
          <w:t xml:space="preserve"> 중반까지 진행하며 2</w:t>
        </w:r>
        <w:r w:rsidRPr="00A74DFD">
          <w:rPr>
            <w:rFonts w:hint="eastAsia"/>
            <w:rPrChange w:id="1385" w:author="LeeSungHo" w:date="2021-03-02T13:53:00Z">
              <w:rPr>
                <w:rFonts w:hint="eastAsia"/>
                <w:b/>
                <w:bCs/>
              </w:rPr>
            </w:rPrChange>
          </w:rPr>
          <w:t>학기</w:t>
        </w:r>
        <w:r w:rsidRPr="00A74DFD">
          <w:rPr>
            <w:rPrChange w:id="1386" w:author="LeeSungHo" w:date="2021-03-02T13:53:00Z">
              <w:rPr>
                <w:b/>
                <w:bCs/>
              </w:rPr>
            </w:rPrChange>
          </w:rPr>
          <w:t xml:space="preserve"> </w:t>
        </w:r>
        <w:r w:rsidRPr="00A74DFD">
          <w:rPr>
            <w:rFonts w:hint="eastAsia"/>
            <w:rPrChange w:id="1387" w:author="LeeSungHo" w:date="2021-03-02T13:53:00Z">
              <w:rPr>
                <w:rFonts w:hint="eastAsia"/>
                <w:b/>
                <w:bCs/>
              </w:rPr>
            </w:rPrChange>
          </w:rPr>
          <w:t>중반에</w:t>
        </w:r>
        <w:r w:rsidRPr="00A74DFD">
          <w:rPr>
            <w:rPrChange w:id="1388" w:author="LeeSungHo" w:date="2021-03-02T13:53:00Z">
              <w:rPr>
                <w:b/>
                <w:bCs/>
              </w:rPr>
            </w:rPrChange>
          </w:rPr>
          <w:t xml:space="preserve"> </w:t>
        </w:r>
        <w:r w:rsidRPr="00A74DFD">
          <w:rPr>
            <w:rFonts w:hint="eastAsia"/>
            <w:rPrChange w:id="1389" w:author="LeeSungHo" w:date="2021-03-02T13:53:00Z">
              <w:rPr>
                <w:rFonts w:hint="eastAsia"/>
                <w:b/>
                <w:bCs/>
              </w:rPr>
            </w:rPrChange>
          </w:rPr>
          <w:t>학교애서</w:t>
        </w:r>
        <w:r w:rsidRPr="00A74DFD">
          <w:rPr>
            <w:rPrChange w:id="1390" w:author="LeeSungHo" w:date="2021-03-02T13:53:00Z">
              <w:rPr>
                <w:b/>
                <w:bCs/>
              </w:rPr>
            </w:rPrChange>
          </w:rPr>
          <w:t xml:space="preserve"> </w:t>
        </w:r>
        <w:r w:rsidRPr="00A74DFD">
          <w:rPr>
            <w:rFonts w:hint="eastAsia"/>
            <w:rPrChange w:id="1391" w:author="LeeSungHo" w:date="2021-03-02T13:53:00Z">
              <w:rPr>
                <w:rFonts w:hint="eastAsia"/>
                <w:b/>
                <w:bCs/>
              </w:rPr>
            </w:rPrChange>
          </w:rPr>
          <w:t>진행하는</w:t>
        </w:r>
        <w:r w:rsidRPr="00A74DFD">
          <w:rPr>
            <w:rPrChange w:id="1392" w:author="LeeSungHo" w:date="2021-03-02T13:53:00Z">
              <w:rPr>
                <w:b/>
                <w:bCs/>
              </w:rPr>
            </w:rPrChange>
          </w:rPr>
          <w:t xml:space="preserve"> </w:t>
        </w:r>
        <w:r w:rsidRPr="00A74DFD">
          <w:rPr>
            <w:rFonts w:hint="eastAsia"/>
            <w:rPrChange w:id="1393" w:author="LeeSungHo" w:date="2021-03-02T13:53:00Z">
              <w:rPr>
                <w:rFonts w:hint="eastAsia"/>
                <w:b/>
                <w:bCs/>
              </w:rPr>
            </w:rPrChange>
          </w:rPr>
          <w:t>발표와</w:t>
        </w:r>
        <w:r w:rsidRPr="00A74DFD">
          <w:rPr>
            <w:rPrChange w:id="1394" w:author="LeeSungHo" w:date="2021-03-02T13:53:00Z">
              <w:rPr>
                <w:b/>
                <w:bCs/>
              </w:rPr>
            </w:rPrChange>
          </w:rPr>
          <w:t xml:space="preserve"> </w:t>
        </w:r>
        <w:r w:rsidRPr="00A74DFD">
          <w:rPr>
            <w:rFonts w:hint="eastAsia"/>
            <w:rPrChange w:id="1395" w:author="LeeSungHo" w:date="2021-03-02T13:53:00Z">
              <w:rPr>
                <w:rFonts w:hint="eastAsia"/>
                <w:b/>
                <w:bCs/>
              </w:rPr>
            </w:rPrChange>
          </w:rPr>
          <w:t>해외</w:t>
        </w:r>
        <w:r w:rsidRPr="00A74DFD">
          <w:rPr>
            <w:rPrChange w:id="1396" w:author="LeeSungHo" w:date="2021-03-02T13:53:00Z">
              <w:rPr>
                <w:b/>
                <w:bCs/>
              </w:rPr>
            </w:rPrChange>
          </w:rPr>
          <w:t xml:space="preserve"> </w:t>
        </w:r>
        <w:r w:rsidRPr="00A74DFD">
          <w:rPr>
            <w:rFonts w:hint="eastAsia"/>
            <w:rPrChange w:id="1397" w:author="LeeSungHo" w:date="2021-03-02T13:53:00Z">
              <w:rPr>
                <w:rFonts w:hint="eastAsia"/>
                <w:b/>
                <w:bCs/>
              </w:rPr>
            </w:rPrChange>
          </w:rPr>
          <w:t>대학에서</w:t>
        </w:r>
        <w:r w:rsidRPr="00A74DFD">
          <w:rPr>
            <w:rPrChange w:id="1398" w:author="LeeSungHo" w:date="2021-03-02T13:53:00Z">
              <w:rPr>
                <w:b/>
                <w:bCs/>
              </w:rPr>
            </w:rPrChange>
          </w:rPr>
          <w:t xml:space="preserve"> </w:t>
        </w:r>
        <w:r w:rsidRPr="00A74DFD">
          <w:rPr>
            <w:rFonts w:hint="eastAsia"/>
            <w:rPrChange w:id="1399" w:author="LeeSungHo" w:date="2021-03-02T13:53:00Z">
              <w:rPr>
                <w:rFonts w:hint="eastAsia"/>
                <w:b/>
                <w:bCs/>
              </w:rPr>
            </w:rPrChange>
          </w:rPr>
          <w:t>진행하는</w:t>
        </w:r>
        <w:r w:rsidRPr="00A74DFD">
          <w:rPr>
            <w:rPrChange w:id="1400" w:author="LeeSungHo" w:date="2021-03-02T13:53:00Z">
              <w:rPr>
                <w:b/>
                <w:bCs/>
              </w:rPr>
            </w:rPrChange>
          </w:rPr>
          <w:t xml:space="preserve"> </w:t>
        </w:r>
        <w:r w:rsidRPr="00A74DFD">
          <w:rPr>
            <w:rFonts w:hint="eastAsia"/>
            <w:rPrChange w:id="1401" w:author="LeeSungHo" w:date="2021-03-02T13:53:00Z">
              <w:rPr>
                <w:rFonts w:hint="eastAsia"/>
                <w:b/>
                <w:bCs/>
              </w:rPr>
            </w:rPrChange>
          </w:rPr>
          <w:t>발표가</w:t>
        </w:r>
        <w:r w:rsidRPr="00A74DFD">
          <w:rPr>
            <w:rPrChange w:id="1402" w:author="LeeSungHo" w:date="2021-03-02T13:53:00Z">
              <w:rPr>
                <w:b/>
                <w:bCs/>
              </w:rPr>
            </w:rPrChange>
          </w:rPr>
          <w:t xml:space="preserve"> </w:t>
        </w:r>
        <w:r w:rsidRPr="00A74DFD">
          <w:rPr>
            <w:rFonts w:hint="eastAsia"/>
            <w:rPrChange w:id="1403" w:author="LeeSungHo" w:date="2021-03-02T13:53:00Z">
              <w:rPr>
                <w:rFonts w:hint="eastAsia"/>
                <w:b/>
                <w:bCs/>
              </w:rPr>
            </w:rPrChange>
          </w:rPr>
          <w:t>있습니다</w:t>
        </w:r>
        <w:r w:rsidRPr="00A74DFD">
          <w:rPr>
            <w:rPrChange w:id="1404" w:author="LeeSungHo" w:date="2021-03-02T13:53:00Z">
              <w:rPr>
                <w:b/>
                <w:bCs/>
              </w:rPr>
            </w:rPrChange>
          </w:rPr>
          <w:t>.</w:t>
        </w:r>
      </w:ins>
    </w:p>
    <w:p w14:paraId="349FB439" w14:textId="77777777" w:rsidR="00A74DFD" w:rsidRPr="00467220" w:rsidRDefault="00A74DFD">
      <w:pPr>
        <w:pStyle w:val="a7"/>
        <w:ind w:leftChars="0" w:left="760"/>
        <w:rPr>
          <w:ins w:id="1405" w:author="엄제윤" w:date="2021-03-01T15:37:00Z"/>
          <w:b/>
          <w:bCs/>
        </w:rPr>
        <w:pPrChange w:id="1406" w:author="LeeSungHo" w:date="2021-03-02T13:45:00Z">
          <w:pPr>
            <w:pStyle w:val="a7"/>
            <w:numPr>
              <w:numId w:val="5"/>
            </w:numPr>
            <w:ind w:leftChars="0" w:left="760" w:hanging="360"/>
          </w:pPr>
        </w:pPrChange>
      </w:pPr>
    </w:p>
    <w:p w14:paraId="23B2046F" w14:textId="3FF14045" w:rsidR="00A74DFD" w:rsidRPr="00A74DFD" w:rsidRDefault="00A75A59">
      <w:pPr>
        <w:pStyle w:val="a7"/>
        <w:numPr>
          <w:ilvl w:val="0"/>
          <w:numId w:val="5"/>
        </w:numPr>
        <w:ind w:leftChars="0"/>
        <w:rPr>
          <w:ins w:id="1407" w:author="LeeSungHo" w:date="2021-03-02T13:45:00Z"/>
          <w:b/>
          <w:bCs/>
          <w:rPrChange w:id="1408" w:author="LeeSungHo" w:date="2021-03-02T13:49:00Z">
            <w:rPr>
              <w:ins w:id="1409" w:author="LeeSungHo" w:date="2021-03-02T13:45:00Z"/>
            </w:rPr>
          </w:rPrChange>
        </w:rPr>
      </w:pPr>
      <w:ins w:id="1410" w:author="엄제윤" w:date="2021-03-01T15:37:00Z">
        <w:r w:rsidRPr="00467220">
          <w:rPr>
            <w:rFonts w:hint="eastAsia"/>
            <w:b/>
            <w:bCs/>
          </w:rPr>
          <w:t>졸업작품이 궁금합니다</w:t>
        </w:r>
        <w:del w:id="1411" w:author="LeeSungHo" w:date="2021-03-02T13:47:00Z">
          <w:r w:rsidRPr="00467220" w:rsidDel="00C54945">
            <w:rPr>
              <w:rFonts w:hint="eastAsia"/>
              <w:b/>
              <w:bCs/>
            </w:rPr>
            <w:delText>.</w:delText>
          </w:r>
        </w:del>
      </w:ins>
    </w:p>
    <w:p w14:paraId="0CB62512" w14:textId="2E7B78D7" w:rsidR="000D4B83" w:rsidRPr="00A74DFD" w:rsidRDefault="000D4B83">
      <w:pPr>
        <w:pStyle w:val="a7"/>
        <w:tabs>
          <w:tab w:val="left" w:pos="2316"/>
        </w:tabs>
        <w:ind w:leftChars="0" w:left="760"/>
        <w:rPr>
          <w:ins w:id="1412" w:author="LeeSungHo" w:date="2021-03-02T13:45:00Z"/>
          <w:rPrChange w:id="1413" w:author="LeeSungHo" w:date="2021-03-02T13:50:00Z">
            <w:rPr>
              <w:ins w:id="1414" w:author="LeeSungHo" w:date="2021-03-02T13:45:00Z"/>
              <w:b/>
              <w:bCs/>
            </w:rPr>
          </w:rPrChange>
        </w:rPr>
        <w:pPrChange w:id="1415" w:author="LeeSungHo" w:date="2021-03-02T13:50:00Z">
          <w:pPr>
            <w:pStyle w:val="a7"/>
            <w:ind w:leftChars="0" w:left="760"/>
          </w:pPr>
        </w:pPrChange>
      </w:pPr>
      <w:ins w:id="1416" w:author="LeeSungHo" w:date="2021-03-02T13:45:00Z">
        <w:r w:rsidRPr="00A74DFD">
          <w:rPr>
            <w:rFonts w:hint="eastAsia"/>
            <w:rPrChange w:id="1417" w:author="LeeSungHo" w:date="2021-03-02T13:49:00Z">
              <w:rPr>
                <w:rFonts w:hint="eastAsia"/>
                <w:b/>
                <w:bCs/>
              </w:rPr>
            </w:rPrChange>
          </w:rPr>
          <w:t>졸업작품은</w:t>
        </w:r>
        <w:r w:rsidRPr="00A74DFD">
          <w:rPr>
            <w:rPrChange w:id="1418" w:author="LeeSungHo" w:date="2021-03-02T13:49:00Z">
              <w:rPr>
                <w:b/>
                <w:bCs/>
              </w:rPr>
            </w:rPrChange>
          </w:rPr>
          <w:t xml:space="preserve"> </w:t>
        </w:r>
        <w:r w:rsidRPr="00A74DFD">
          <w:rPr>
            <w:rFonts w:hint="eastAsia"/>
            <w:rPrChange w:id="1419" w:author="LeeSungHo" w:date="2021-03-02T13:49:00Z">
              <w:rPr>
                <w:rFonts w:hint="eastAsia"/>
                <w:b/>
                <w:bCs/>
              </w:rPr>
            </w:rPrChange>
          </w:rPr>
          <w:t>카테고리</w:t>
        </w:r>
      </w:ins>
      <w:ins w:id="1420" w:author="LeeSungHo" w:date="2021-03-02T13:50:00Z">
        <w:r w:rsidR="00A74DFD">
          <w:rPr>
            <w:rFonts w:hint="eastAsia"/>
          </w:rPr>
          <w:t xml:space="preserve">-4학년에 들어가면 </w:t>
        </w:r>
      </w:ins>
      <w:ins w:id="1421" w:author="LeeSungHo" w:date="2021-03-02T13:51:00Z">
        <w:r w:rsidR="00A74DFD">
          <w:rPr>
            <w:rFonts w:hint="eastAsia"/>
          </w:rPr>
          <w:t xml:space="preserve">여태껏 해온 </w:t>
        </w:r>
        <w:proofErr w:type="spellStart"/>
        <w:r w:rsidR="00A74DFD">
          <w:rPr>
            <w:rFonts w:hint="eastAsia"/>
          </w:rPr>
          <w:t>캡스톤</w:t>
        </w:r>
        <w:proofErr w:type="spellEnd"/>
        <w:r w:rsidR="00A74DFD">
          <w:rPr>
            <w:rFonts w:hint="eastAsia"/>
          </w:rPr>
          <w:t xml:space="preserve"> 자료들을 볼 수 있습니다.</w:t>
        </w:r>
      </w:ins>
    </w:p>
    <w:p w14:paraId="4B6AFE4D" w14:textId="77777777" w:rsidR="000D4B83" w:rsidRPr="00467220" w:rsidRDefault="000D4B83">
      <w:pPr>
        <w:pStyle w:val="a7"/>
        <w:ind w:leftChars="0" w:left="760"/>
        <w:rPr>
          <w:ins w:id="1422" w:author="엄제윤" w:date="2021-03-01T15:37:00Z"/>
          <w:b/>
          <w:bCs/>
        </w:rPr>
        <w:pPrChange w:id="1423" w:author="LeeSungHo" w:date="2021-03-02T13:45:00Z">
          <w:pPr>
            <w:pStyle w:val="a7"/>
            <w:numPr>
              <w:numId w:val="5"/>
            </w:numPr>
            <w:ind w:leftChars="0" w:left="760" w:hanging="360"/>
          </w:pPr>
        </w:pPrChange>
      </w:pPr>
    </w:p>
    <w:p w14:paraId="0AB1BD02" w14:textId="2A7DDD52" w:rsidR="00A75A59" w:rsidRDefault="00A75A59" w:rsidP="00A75A59">
      <w:pPr>
        <w:pStyle w:val="a7"/>
        <w:numPr>
          <w:ilvl w:val="0"/>
          <w:numId w:val="5"/>
        </w:numPr>
        <w:ind w:leftChars="0"/>
        <w:rPr>
          <w:ins w:id="1424" w:author="LeeSungHo" w:date="2021-03-02T13:48:00Z"/>
          <w:b/>
          <w:bCs/>
        </w:rPr>
      </w:pPr>
      <w:proofErr w:type="spellStart"/>
      <w:ins w:id="1425" w:author="엄제윤" w:date="2021-03-01T15:37:00Z">
        <w:r w:rsidRPr="00467220">
          <w:rPr>
            <w:rFonts w:hint="eastAsia"/>
            <w:b/>
            <w:bCs/>
          </w:rPr>
          <w:t>캡스톤</w:t>
        </w:r>
        <w:proofErr w:type="spellEnd"/>
        <w:r w:rsidRPr="00467220">
          <w:rPr>
            <w:rFonts w:hint="eastAsia"/>
            <w:b/>
            <w:bCs/>
          </w:rPr>
          <w:t xml:space="preserve"> 디자인이 </w:t>
        </w:r>
        <w:proofErr w:type="spellStart"/>
        <w:r w:rsidRPr="00467220">
          <w:rPr>
            <w:rFonts w:hint="eastAsia"/>
            <w:b/>
            <w:bCs/>
          </w:rPr>
          <w:t>뭔가요</w:t>
        </w:r>
        <w:proofErr w:type="spellEnd"/>
        <w:r w:rsidRPr="00467220">
          <w:rPr>
            <w:rFonts w:hint="eastAsia"/>
            <w:b/>
            <w:bCs/>
          </w:rPr>
          <w:t>?</w:t>
        </w:r>
        <w:r w:rsidRPr="00467220">
          <w:rPr>
            <w:b/>
            <w:bCs/>
          </w:rPr>
          <w:t xml:space="preserve"> </w:t>
        </w:r>
      </w:ins>
    </w:p>
    <w:p w14:paraId="55F18032" w14:textId="4034F462" w:rsidR="0043241A" w:rsidRPr="0043241A" w:rsidRDefault="00176B93">
      <w:pPr>
        <w:pStyle w:val="a7"/>
        <w:tabs>
          <w:tab w:val="left" w:pos="2316"/>
        </w:tabs>
        <w:ind w:leftChars="0" w:left="760"/>
        <w:rPr>
          <w:ins w:id="1426" w:author="LeeSungHo" w:date="2021-03-02T13:48:00Z"/>
          <w:rPrChange w:id="1427" w:author="LeeSungHo" w:date="2021-03-02T13:48:00Z">
            <w:rPr>
              <w:ins w:id="1428" w:author="LeeSungHo" w:date="2021-03-02T13:48:00Z"/>
              <w:color w:val="333333"/>
              <w:sz w:val="18"/>
              <w:szCs w:val="18"/>
            </w:rPr>
          </w:rPrChange>
        </w:rPr>
        <w:pPrChange w:id="1429" w:author="LeeSungHo" w:date="2021-03-02T13:48:00Z">
          <w:pPr>
            <w:pStyle w:val="aa"/>
            <w:numPr>
              <w:numId w:val="5"/>
            </w:numPr>
            <w:shd w:val="clear" w:color="auto" w:fill="FFFFFF"/>
            <w:spacing w:before="0" w:beforeAutospacing="0" w:after="0" w:afterAutospacing="0" w:line="315" w:lineRule="atLeast"/>
            <w:ind w:left="760" w:hanging="360"/>
          </w:pPr>
        </w:pPrChange>
      </w:pPr>
      <w:ins w:id="1430" w:author="LeeSungHo" w:date="2021-03-02T13:49:00Z">
        <w:r w:rsidRPr="00524BFB">
          <w:rPr>
            <w:rFonts w:hint="eastAsia"/>
          </w:rPr>
          <w:t>창의적 종합설계 능력을 갖춘 인재 양성을 목적으로</w:t>
        </w:r>
        <w:r w:rsidRPr="0043241A">
          <w:rPr>
            <w:rPrChange w:id="1431" w:author="LeeSungHo" w:date="2021-03-02T13:48:00Z">
              <w:rPr/>
            </w:rPrChange>
          </w:rPr>
          <w:t xml:space="preserve"> </w:t>
        </w:r>
      </w:ins>
      <w:ins w:id="1432" w:author="LeeSungHo" w:date="2021-03-02T13:48:00Z">
        <w:r w:rsidR="0043241A" w:rsidRPr="0043241A">
          <w:rPr>
            <w:rFonts w:hint="eastAsia"/>
            <w:rPrChange w:id="1433" w:author="LeeSungHo" w:date="2021-03-02T13:48:00Z">
              <w:rPr>
                <w:rFonts w:hint="eastAsia"/>
                <w:color w:val="333333"/>
                <w:sz w:val="18"/>
                <w:szCs w:val="18"/>
              </w:rPr>
            </w:rPrChange>
          </w:rPr>
          <w:t>현장에서</w:t>
        </w:r>
        <w:r w:rsidR="0043241A" w:rsidRPr="0043241A">
          <w:rPr>
            <w:rPrChange w:id="1434" w:author="LeeSungHo" w:date="2021-03-02T13:48:00Z">
              <w:rPr>
                <w:color w:val="333333"/>
                <w:sz w:val="18"/>
                <w:szCs w:val="18"/>
              </w:rPr>
            </w:rPrChange>
          </w:rPr>
          <w:t xml:space="preserve"> </w:t>
        </w:r>
        <w:r w:rsidR="0043241A" w:rsidRPr="0043241A">
          <w:rPr>
            <w:rFonts w:hint="eastAsia"/>
            <w:rPrChange w:id="1435" w:author="LeeSungHo" w:date="2021-03-02T13:48:00Z">
              <w:rPr>
                <w:rFonts w:hint="eastAsia"/>
                <w:color w:val="333333"/>
                <w:sz w:val="18"/>
                <w:szCs w:val="18"/>
              </w:rPr>
            </w:rPrChange>
          </w:rPr>
          <w:t>부딪히는</w:t>
        </w:r>
        <w:r w:rsidR="0043241A" w:rsidRPr="0043241A">
          <w:rPr>
            <w:rPrChange w:id="1436" w:author="LeeSungHo" w:date="2021-03-02T13:48:00Z">
              <w:rPr>
                <w:color w:val="333333"/>
                <w:sz w:val="18"/>
                <w:szCs w:val="18"/>
              </w:rPr>
            </w:rPrChange>
          </w:rPr>
          <w:t xml:space="preserve"> </w:t>
        </w:r>
        <w:r w:rsidR="0043241A" w:rsidRPr="0043241A">
          <w:rPr>
            <w:rFonts w:hint="eastAsia"/>
            <w:rPrChange w:id="1437" w:author="LeeSungHo" w:date="2021-03-02T13:48:00Z">
              <w:rPr>
                <w:rFonts w:hint="eastAsia"/>
                <w:color w:val="333333"/>
                <w:sz w:val="18"/>
                <w:szCs w:val="18"/>
              </w:rPr>
            </w:rPrChange>
          </w:rPr>
          <w:t>문제</w:t>
        </w:r>
        <w:r w:rsidR="0043241A" w:rsidRPr="0043241A">
          <w:rPr>
            <w:rPrChange w:id="1438" w:author="LeeSungHo" w:date="2021-03-02T13:48:00Z">
              <w:rPr>
                <w:color w:val="333333"/>
                <w:sz w:val="18"/>
                <w:szCs w:val="18"/>
              </w:rPr>
            </w:rPrChange>
          </w:rPr>
          <w:t xml:space="preserve"> </w:t>
        </w:r>
        <w:r w:rsidR="0043241A" w:rsidRPr="0043241A">
          <w:rPr>
            <w:rFonts w:hint="eastAsia"/>
            <w:rPrChange w:id="1439" w:author="LeeSungHo" w:date="2021-03-02T13:48:00Z">
              <w:rPr>
                <w:rFonts w:hint="eastAsia"/>
                <w:color w:val="333333"/>
                <w:sz w:val="18"/>
                <w:szCs w:val="18"/>
              </w:rPr>
            </w:rPrChange>
          </w:rPr>
          <w:t>해결</w:t>
        </w:r>
        <w:r w:rsidR="0043241A" w:rsidRPr="0043241A">
          <w:rPr>
            <w:rPrChange w:id="1440" w:author="LeeSungHo" w:date="2021-03-02T13:48:00Z">
              <w:rPr>
                <w:color w:val="333333"/>
                <w:sz w:val="18"/>
                <w:szCs w:val="18"/>
              </w:rPr>
            </w:rPrChange>
          </w:rPr>
          <w:t xml:space="preserve"> </w:t>
        </w:r>
        <w:r w:rsidR="0043241A" w:rsidRPr="0043241A">
          <w:rPr>
            <w:rFonts w:hint="eastAsia"/>
            <w:rPrChange w:id="1441" w:author="LeeSungHo" w:date="2021-03-02T13:48:00Z">
              <w:rPr>
                <w:rFonts w:hint="eastAsia"/>
                <w:color w:val="333333"/>
                <w:sz w:val="18"/>
                <w:szCs w:val="18"/>
              </w:rPr>
            </w:rPrChange>
          </w:rPr>
          <w:t>능력을</w:t>
        </w:r>
        <w:r w:rsidR="0043241A" w:rsidRPr="0043241A">
          <w:rPr>
            <w:rPrChange w:id="1442" w:author="LeeSungHo" w:date="2021-03-02T13:48:00Z">
              <w:rPr>
                <w:color w:val="333333"/>
                <w:sz w:val="18"/>
                <w:szCs w:val="18"/>
              </w:rPr>
            </w:rPrChange>
          </w:rPr>
          <w:t xml:space="preserve"> </w:t>
        </w:r>
        <w:r w:rsidR="0043241A" w:rsidRPr="0043241A">
          <w:rPr>
            <w:rFonts w:hint="eastAsia"/>
            <w:rPrChange w:id="1443" w:author="LeeSungHo" w:date="2021-03-02T13:48:00Z">
              <w:rPr>
                <w:rFonts w:hint="eastAsia"/>
                <w:color w:val="333333"/>
                <w:sz w:val="18"/>
                <w:szCs w:val="18"/>
              </w:rPr>
            </w:rPrChange>
          </w:rPr>
          <w:t>키우기</w:t>
        </w:r>
        <w:r w:rsidR="0043241A" w:rsidRPr="0043241A">
          <w:rPr>
            <w:rPrChange w:id="1444" w:author="LeeSungHo" w:date="2021-03-02T13:48:00Z">
              <w:rPr>
                <w:color w:val="333333"/>
                <w:sz w:val="18"/>
                <w:szCs w:val="18"/>
              </w:rPr>
            </w:rPrChange>
          </w:rPr>
          <w:t xml:space="preserve"> </w:t>
        </w:r>
        <w:r w:rsidR="0043241A" w:rsidRPr="0043241A">
          <w:rPr>
            <w:rFonts w:hint="eastAsia"/>
            <w:rPrChange w:id="1445" w:author="LeeSungHo" w:date="2021-03-02T13:48:00Z">
              <w:rPr>
                <w:rFonts w:hint="eastAsia"/>
                <w:color w:val="333333"/>
                <w:sz w:val="18"/>
                <w:szCs w:val="18"/>
              </w:rPr>
            </w:rPrChange>
          </w:rPr>
          <w:t>위해</w:t>
        </w:r>
        <w:r w:rsidR="0043241A" w:rsidRPr="0043241A">
          <w:rPr>
            <w:rPrChange w:id="1446" w:author="LeeSungHo" w:date="2021-03-02T13:48:00Z">
              <w:rPr>
                <w:color w:val="333333"/>
                <w:sz w:val="18"/>
                <w:szCs w:val="18"/>
              </w:rPr>
            </w:rPrChange>
          </w:rPr>
          <w:t xml:space="preserve"> </w:t>
        </w:r>
        <w:r w:rsidR="0043241A" w:rsidRPr="0043241A">
          <w:rPr>
            <w:rFonts w:hint="eastAsia"/>
            <w:rPrChange w:id="1447" w:author="LeeSungHo" w:date="2021-03-02T13:48:00Z">
              <w:rPr>
                <w:rFonts w:hint="eastAsia"/>
                <w:color w:val="333333"/>
                <w:sz w:val="18"/>
                <w:szCs w:val="18"/>
              </w:rPr>
            </w:rPrChange>
          </w:rPr>
          <w:t>졸업</w:t>
        </w:r>
        <w:r w:rsidR="0043241A" w:rsidRPr="0043241A">
          <w:rPr>
            <w:rPrChange w:id="1448" w:author="LeeSungHo" w:date="2021-03-02T13:48:00Z">
              <w:rPr>
                <w:color w:val="333333"/>
                <w:sz w:val="18"/>
                <w:szCs w:val="18"/>
              </w:rPr>
            </w:rPrChange>
          </w:rPr>
          <w:t xml:space="preserve"> </w:t>
        </w:r>
        <w:r w:rsidR="0043241A" w:rsidRPr="0043241A">
          <w:rPr>
            <w:rFonts w:hint="eastAsia"/>
            <w:rPrChange w:id="1449" w:author="LeeSungHo" w:date="2021-03-02T13:48:00Z">
              <w:rPr>
                <w:rFonts w:hint="eastAsia"/>
                <w:color w:val="333333"/>
                <w:sz w:val="18"/>
                <w:szCs w:val="18"/>
              </w:rPr>
            </w:rPrChange>
          </w:rPr>
          <w:t>논문</w:t>
        </w:r>
        <w:r w:rsidR="0043241A" w:rsidRPr="0043241A">
          <w:rPr>
            <w:rPrChange w:id="1450" w:author="LeeSungHo" w:date="2021-03-02T13:48:00Z">
              <w:rPr>
                <w:color w:val="333333"/>
                <w:sz w:val="18"/>
                <w:szCs w:val="18"/>
              </w:rPr>
            </w:rPrChange>
          </w:rPr>
          <w:t xml:space="preserve"> </w:t>
        </w:r>
        <w:r w:rsidR="0043241A" w:rsidRPr="0043241A">
          <w:rPr>
            <w:rFonts w:hint="eastAsia"/>
            <w:rPrChange w:id="1451" w:author="LeeSungHo" w:date="2021-03-02T13:48:00Z">
              <w:rPr>
                <w:rFonts w:hint="eastAsia"/>
                <w:color w:val="333333"/>
                <w:sz w:val="18"/>
                <w:szCs w:val="18"/>
              </w:rPr>
            </w:rPrChange>
          </w:rPr>
          <w:t>대신</w:t>
        </w:r>
        <w:r w:rsidR="0043241A" w:rsidRPr="0043241A">
          <w:rPr>
            <w:rPrChange w:id="1452" w:author="LeeSungHo" w:date="2021-03-02T13:48:00Z">
              <w:rPr>
                <w:color w:val="333333"/>
                <w:sz w:val="18"/>
                <w:szCs w:val="18"/>
              </w:rPr>
            </w:rPrChange>
          </w:rPr>
          <w:t xml:space="preserve"> </w:t>
        </w:r>
        <w:r w:rsidR="0043241A" w:rsidRPr="0043241A">
          <w:rPr>
            <w:rFonts w:hint="eastAsia"/>
            <w:rPrChange w:id="1453" w:author="LeeSungHo" w:date="2021-03-02T13:48:00Z">
              <w:rPr>
                <w:rFonts w:hint="eastAsia"/>
                <w:color w:val="333333"/>
                <w:sz w:val="18"/>
                <w:szCs w:val="18"/>
              </w:rPr>
            </w:rPrChange>
          </w:rPr>
          <w:t>기획부터</w:t>
        </w:r>
        <w:r w:rsidR="0043241A" w:rsidRPr="0043241A">
          <w:rPr>
            <w:rPrChange w:id="1454" w:author="LeeSungHo" w:date="2021-03-02T13:48:00Z">
              <w:rPr>
                <w:color w:val="333333"/>
                <w:sz w:val="18"/>
                <w:szCs w:val="18"/>
              </w:rPr>
            </w:rPrChange>
          </w:rPr>
          <w:t xml:space="preserve"> </w:t>
        </w:r>
        <w:r w:rsidR="0043241A" w:rsidRPr="0043241A">
          <w:rPr>
            <w:rFonts w:hint="eastAsia"/>
            <w:rPrChange w:id="1455" w:author="LeeSungHo" w:date="2021-03-02T13:48:00Z">
              <w:rPr>
                <w:rFonts w:hint="eastAsia"/>
                <w:color w:val="333333"/>
                <w:sz w:val="18"/>
                <w:szCs w:val="18"/>
              </w:rPr>
            </w:rPrChange>
          </w:rPr>
          <w:t>제작까지</w:t>
        </w:r>
        <w:r w:rsidR="0043241A" w:rsidRPr="0043241A">
          <w:rPr>
            <w:rPrChange w:id="1456" w:author="LeeSungHo" w:date="2021-03-02T13:48:00Z">
              <w:rPr>
                <w:color w:val="333333"/>
                <w:sz w:val="18"/>
                <w:szCs w:val="18"/>
              </w:rPr>
            </w:rPrChange>
          </w:rPr>
          <w:t xml:space="preserve"> </w:t>
        </w:r>
        <w:r w:rsidR="0043241A" w:rsidRPr="0043241A">
          <w:rPr>
            <w:rFonts w:hint="eastAsia"/>
            <w:rPrChange w:id="1457" w:author="LeeSungHo" w:date="2021-03-02T13:48:00Z">
              <w:rPr>
                <w:rFonts w:hint="eastAsia"/>
                <w:color w:val="333333"/>
                <w:sz w:val="18"/>
                <w:szCs w:val="18"/>
              </w:rPr>
            </w:rPrChange>
          </w:rPr>
          <w:t>일련의</w:t>
        </w:r>
        <w:r w:rsidR="0043241A" w:rsidRPr="0043241A">
          <w:rPr>
            <w:rPrChange w:id="1458" w:author="LeeSungHo" w:date="2021-03-02T13:48:00Z">
              <w:rPr>
                <w:color w:val="333333"/>
                <w:sz w:val="18"/>
                <w:szCs w:val="18"/>
              </w:rPr>
            </w:rPrChange>
          </w:rPr>
          <w:t xml:space="preserve"> </w:t>
        </w:r>
        <w:r w:rsidR="0043241A" w:rsidRPr="0043241A">
          <w:rPr>
            <w:rFonts w:hint="eastAsia"/>
            <w:rPrChange w:id="1459" w:author="LeeSungHo" w:date="2021-03-02T13:48:00Z">
              <w:rPr>
                <w:rFonts w:hint="eastAsia"/>
                <w:color w:val="333333"/>
                <w:sz w:val="18"/>
                <w:szCs w:val="18"/>
              </w:rPr>
            </w:rPrChange>
          </w:rPr>
          <w:t>과정을</w:t>
        </w:r>
        <w:r w:rsidR="0043241A" w:rsidRPr="0043241A">
          <w:rPr>
            <w:rPrChange w:id="1460" w:author="LeeSungHo" w:date="2021-03-02T13:48:00Z">
              <w:rPr>
                <w:color w:val="333333"/>
                <w:sz w:val="18"/>
                <w:szCs w:val="18"/>
              </w:rPr>
            </w:rPrChange>
          </w:rPr>
          <w:t xml:space="preserve"> </w:t>
        </w:r>
        <w:r w:rsidR="0043241A" w:rsidRPr="0043241A">
          <w:rPr>
            <w:rFonts w:hint="eastAsia"/>
            <w:rPrChange w:id="1461" w:author="LeeSungHo" w:date="2021-03-02T13:48:00Z">
              <w:rPr>
                <w:rFonts w:hint="eastAsia"/>
                <w:color w:val="333333"/>
                <w:sz w:val="18"/>
                <w:szCs w:val="18"/>
              </w:rPr>
            </w:rPrChange>
          </w:rPr>
          <w:t>학생들이</w:t>
        </w:r>
        <w:r w:rsidR="0043241A" w:rsidRPr="0043241A">
          <w:rPr>
            <w:rPrChange w:id="1462" w:author="LeeSungHo" w:date="2021-03-02T13:48:00Z">
              <w:rPr>
                <w:color w:val="333333"/>
                <w:sz w:val="18"/>
                <w:szCs w:val="18"/>
              </w:rPr>
            </w:rPrChange>
          </w:rPr>
          <w:t xml:space="preserve"> </w:t>
        </w:r>
        <w:r w:rsidR="0043241A" w:rsidRPr="0043241A">
          <w:rPr>
            <w:rFonts w:hint="eastAsia"/>
            <w:rPrChange w:id="1463" w:author="LeeSungHo" w:date="2021-03-02T13:48:00Z">
              <w:rPr>
                <w:rFonts w:hint="eastAsia"/>
                <w:color w:val="333333"/>
                <w:sz w:val="18"/>
                <w:szCs w:val="18"/>
              </w:rPr>
            </w:rPrChange>
          </w:rPr>
          <w:t>직접</w:t>
        </w:r>
        <w:r w:rsidR="0043241A" w:rsidRPr="0043241A">
          <w:rPr>
            <w:rPrChange w:id="1464" w:author="LeeSungHo" w:date="2021-03-02T13:48:00Z">
              <w:rPr>
                <w:color w:val="333333"/>
                <w:sz w:val="18"/>
                <w:szCs w:val="18"/>
              </w:rPr>
            </w:rPrChange>
          </w:rPr>
          <w:t xml:space="preserve"> </w:t>
        </w:r>
        <w:r w:rsidR="0043241A" w:rsidRPr="0043241A">
          <w:rPr>
            <w:rFonts w:hint="eastAsia"/>
            <w:rPrChange w:id="1465" w:author="LeeSungHo" w:date="2021-03-02T13:48:00Z">
              <w:rPr>
                <w:rFonts w:hint="eastAsia"/>
                <w:color w:val="333333"/>
                <w:sz w:val="18"/>
                <w:szCs w:val="18"/>
              </w:rPr>
            </w:rPrChange>
          </w:rPr>
          <w:t>수행</w:t>
        </w:r>
      </w:ins>
      <w:ins w:id="1466" w:author="LeeSungHo" w:date="2021-03-02T13:49:00Z">
        <w:r>
          <w:rPr>
            <w:rFonts w:hint="eastAsia"/>
          </w:rPr>
          <w:t>하는 프로그램입니다.</w:t>
        </w:r>
      </w:ins>
    </w:p>
    <w:p w14:paraId="39A06463" w14:textId="77777777" w:rsidR="0043241A" w:rsidRPr="00467220" w:rsidRDefault="0043241A" w:rsidP="00A75A59">
      <w:pPr>
        <w:pStyle w:val="a7"/>
        <w:numPr>
          <w:ilvl w:val="0"/>
          <w:numId w:val="5"/>
        </w:numPr>
        <w:ind w:leftChars="0"/>
        <w:rPr>
          <w:ins w:id="1467" w:author="엄제윤" w:date="2021-03-01T15:37:00Z"/>
          <w:b/>
          <w:bCs/>
        </w:rPr>
      </w:pPr>
    </w:p>
    <w:p w14:paraId="5FACA049" w14:textId="77777777" w:rsidR="00A75A59" w:rsidRDefault="00A75A59" w:rsidP="00A75A59">
      <w:pPr>
        <w:tabs>
          <w:tab w:val="left" w:pos="2316"/>
        </w:tabs>
        <w:rPr>
          <w:ins w:id="1468" w:author="엄제윤" w:date="2021-03-01T15:37:00Z"/>
        </w:rPr>
      </w:pPr>
    </w:p>
    <w:p w14:paraId="7C8DF0F3" w14:textId="77777777" w:rsidR="00A75A59" w:rsidRPr="00467220" w:rsidRDefault="00A75A59" w:rsidP="00A75A59">
      <w:pPr>
        <w:tabs>
          <w:tab w:val="left" w:pos="2316"/>
        </w:tabs>
        <w:rPr>
          <w:ins w:id="1469" w:author="엄제윤" w:date="2021-03-01T15:37:00Z"/>
          <w:sz w:val="30"/>
          <w:szCs w:val="30"/>
        </w:rPr>
      </w:pPr>
      <w:proofErr w:type="spellStart"/>
      <w:ins w:id="1470" w:author="엄제윤" w:date="2021-03-01T15:37:00Z">
        <w:r w:rsidRPr="00467220">
          <w:rPr>
            <w:rFonts w:hint="eastAsia"/>
            <w:sz w:val="30"/>
            <w:szCs w:val="30"/>
          </w:rPr>
          <w:t>과사</w:t>
        </w:r>
        <w:proofErr w:type="spellEnd"/>
      </w:ins>
    </w:p>
    <w:p w14:paraId="6C6191B6" w14:textId="7FDACB4C" w:rsidR="00A75A59" w:rsidDel="000D4B83" w:rsidRDefault="00A75A59" w:rsidP="000D4B83">
      <w:pPr>
        <w:pStyle w:val="a7"/>
        <w:numPr>
          <w:ilvl w:val="0"/>
          <w:numId w:val="5"/>
        </w:numPr>
        <w:tabs>
          <w:tab w:val="left" w:pos="2316"/>
        </w:tabs>
        <w:ind w:leftChars="0"/>
        <w:rPr>
          <w:del w:id="1471" w:author="LeeSungHo" w:date="2021-03-02T13:46:00Z"/>
        </w:rPr>
      </w:pPr>
      <w:ins w:id="1472" w:author="엄제윤" w:date="2021-03-01T15:37:00Z">
        <w:r>
          <w:rPr>
            <w:rFonts w:hint="eastAsia"/>
          </w:rPr>
          <w:t>과사에서 대여해주는 건 어떤 것이 있나요?</w:t>
        </w:r>
      </w:ins>
    </w:p>
    <w:p w14:paraId="07B62C1B" w14:textId="72C6C745" w:rsidR="000D4B83" w:rsidRDefault="000D4B83">
      <w:pPr>
        <w:pStyle w:val="a7"/>
        <w:tabs>
          <w:tab w:val="left" w:pos="2316"/>
        </w:tabs>
        <w:ind w:leftChars="0" w:left="760"/>
        <w:rPr>
          <w:ins w:id="1473" w:author="LeeSungHo" w:date="2021-03-02T13:46:00Z"/>
        </w:rPr>
        <w:pPrChange w:id="1474" w:author="LeeSungHo" w:date="2021-03-02T13:46:00Z">
          <w:pPr>
            <w:pStyle w:val="a7"/>
            <w:numPr>
              <w:numId w:val="5"/>
            </w:numPr>
            <w:tabs>
              <w:tab w:val="left" w:pos="2316"/>
            </w:tabs>
            <w:ind w:leftChars="0" w:left="760" w:hanging="360"/>
          </w:pPr>
        </w:pPrChange>
      </w:pPr>
      <w:ins w:id="1475" w:author="LeeSungHo" w:date="2021-03-02T13:46:00Z">
        <w:r>
          <w:rPr>
            <w:rFonts w:hint="eastAsia"/>
          </w:rPr>
          <w:t>r</w:t>
        </w:r>
      </w:ins>
    </w:p>
    <w:p w14:paraId="761FE1A2" w14:textId="045E0847" w:rsidR="00A75A59" w:rsidRDefault="000D4B83" w:rsidP="000D4B83">
      <w:pPr>
        <w:pStyle w:val="a7"/>
        <w:tabs>
          <w:tab w:val="left" w:pos="2316"/>
        </w:tabs>
        <w:ind w:leftChars="0" w:left="760"/>
        <w:rPr>
          <w:ins w:id="1476" w:author="LeeSungHo" w:date="2021-03-02T13:46:00Z"/>
        </w:rPr>
      </w:pPr>
      <w:ins w:id="1477" w:author="LeeSungHo" w:date="2021-03-02T13:46:00Z">
        <w:r>
          <w:rPr>
            <w:rFonts w:hint="eastAsia"/>
          </w:rPr>
          <w:t>과사에서 대여할 수 있는 물품은 계산기,</w:t>
        </w:r>
        <w:r>
          <w:t xml:space="preserve"> </w:t>
        </w:r>
        <w:r>
          <w:rPr>
            <w:rFonts w:hint="eastAsia"/>
          </w:rPr>
          <w:t>노트북,</w:t>
        </w:r>
        <w:r>
          <w:t xml:space="preserve"> </w:t>
        </w:r>
        <w:r>
          <w:rPr>
            <w:rFonts w:hint="eastAsia"/>
          </w:rPr>
          <w:t>프로그래밍 책,</w:t>
        </w:r>
        <w:r>
          <w:t xml:space="preserve"> </w:t>
        </w:r>
        <w:r>
          <w:rPr>
            <w:rFonts w:hint="eastAsia"/>
          </w:rPr>
          <w:t>취업 특강 책</w:t>
        </w:r>
        <w:r>
          <w:t xml:space="preserve"> </w:t>
        </w:r>
        <w:r>
          <w:rPr>
            <w:rFonts w:hint="eastAsia"/>
          </w:rPr>
          <w:t>등이 있습니다.</w:t>
        </w:r>
      </w:ins>
    </w:p>
    <w:p w14:paraId="74E2D879" w14:textId="77777777" w:rsidR="000D4B83" w:rsidRDefault="000D4B83">
      <w:pPr>
        <w:tabs>
          <w:tab w:val="left" w:pos="2316"/>
        </w:tabs>
        <w:rPr>
          <w:ins w:id="1478" w:author="엄제윤" w:date="2021-03-01T15:37:00Z"/>
        </w:rPr>
      </w:pPr>
    </w:p>
    <w:p w14:paraId="4E89CD62" w14:textId="73E5A14F" w:rsidR="00A75A59" w:rsidRPr="00A75A59" w:rsidRDefault="00A75A59">
      <w:pPr>
        <w:pStyle w:val="a7"/>
        <w:numPr>
          <w:ilvl w:val="0"/>
          <w:numId w:val="5"/>
        </w:numPr>
        <w:tabs>
          <w:tab w:val="left" w:pos="2316"/>
        </w:tabs>
        <w:ind w:leftChars="0"/>
        <w:pPrChange w:id="1479" w:author="엄제윤" w:date="2021-03-01T15:40:00Z">
          <w:pPr>
            <w:jc w:val="center"/>
          </w:pPr>
        </w:pPrChange>
      </w:pPr>
      <w:proofErr w:type="spellStart"/>
      <w:ins w:id="1480" w:author="엄제윤" w:date="2021-03-01T15:37:00Z">
        <w:r>
          <w:rPr>
            <w:rFonts w:hint="eastAsia"/>
          </w:rPr>
          <w:t>과사에</w:t>
        </w:r>
        <w:proofErr w:type="spellEnd"/>
        <w:r>
          <w:rPr>
            <w:rFonts w:hint="eastAsia"/>
          </w:rPr>
          <w:t xml:space="preserve"> </w:t>
        </w:r>
        <w:proofErr w:type="spellStart"/>
        <w:r>
          <w:rPr>
            <w:rFonts w:hint="eastAsia"/>
          </w:rPr>
          <w:t>이거말고</w:t>
        </w:r>
        <w:proofErr w:type="spellEnd"/>
        <w:r>
          <w:rPr>
            <w:rFonts w:hint="eastAsia"/>
          </w:rPr>
          <w:t xml:space="preserve"> 들어오는 질문이 있는지 </w:t>
        </w:r>
      </w:ins>
    </w:p>
    <w:sectPr w:rsidR="00A75A59" w:rsidRPr="00A75A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89FC7B" w14:textId="77777777" w:rsidR="002474DF" w:rsidRDefault="002474DF" w:rsidP="00FD5880">
      <w:pPr>
        <w:spacing w:after="0" w:line="240" w:lineRule="auto"/>
      </w:pPr>
      <w:r>
        <w:separator/>
      </w:r>
    </w:p>
  </w:endnote>
  <w:endnote w:type="continuationSeparator" w:id="0">
    <w:p w14:paraId="062711AC" w14:textId="77777777" w:rsidR="002474DF" w:rsidRDefault="002474DF" w:rsidP="00FD5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DE45E8" w14:textId="77777777" w:rsidR="002474DF" w:rsidRDefault="002474DF" w:rsidP="00FD5880">
      <w:pPr>
        <w:spacing w:after="0" w:line="240" w:lineRule="auto"/>
      </w:pPr>
      <w:r>
        <w:separator/>
      </w:r>
    </w:p>
  </w:footnote>
  <w:footnote w:type="continuationSeparator" w:id="0">
    <w:p w14:paraId="33714E72" w14:textId="77777777" w:rsidR="002474DF" w:rsidRDefault="002474DF" w:rsidP="00FD58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B019F"/>
    <w:multiLevelType w:val="hybridMultilevel"/>
    <w:tmpl w:val="CA1C3294"/>
    <w:lvl w:ilvl="0" w:tplc="2C4CA94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6C04D63"/>
    <w:multiLevelType w:val="hybridMultilevel"/>
    <w:tmpl w:val="2F08A256"/>
    <w:lvl w:ilvl="0" w:tplc="5E3C796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8EE1519"/>
    <w:multiLevelType w:val="hybridMultilevel"/>
    <w:tmpl w:val="4C442E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B23415A"/>
    <w:multiLevelType w:val="hybridMultilevel"/>
    <w:tmpl w:val="3B14BDDC"/>
    <w:lvl w:ilvl="0" w:tplc="951023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AB04EF9"/>
    <w:multiLevelType w:val="hybridMultilevel"/>
    <w:tmpl w:val="CC6CDA76"/>
    <w:lvl w:ilvl="0" w:tplc="1D50E6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F433ECA"/>
    <w:multiLevelType w:val="hybridMultilevel"/>
    <w:tmpl w:val="230E4C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엄제윤">
    <w15:presenceInfo w15:providerId="None" w15:userId="엄제윤"/>
  </w15:person>
  <w15:person w15:author="LeeSungHo">
    <w15:presenceInfo w15:providerId="AD" w15:userId="S::sean03101@seoultech.ac.kr::600a9641-401a-40a3-a0e3-bdaf469c16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CC"/>
    <w:rsid w:val="00086F5E"/>
    <w:rsid w:val="000D4B83"/>
    <w:rsid w:val="000E10F7"/>
    <w:rsid w:val="000F2C07"/>
    <w:rsid w:val="001656B4"/>
    <w:rsid w:val="00176B93"/>
    <w:rsid w:val="001B3AEA"/>
    <w:rsid w:val="001E38EA"/>
    <w:rsid w:val="002331F8"/>
    <w:rsid w:val="00245035"/>
    <w:rsid w:val="002474DF"/>
    <w:rsid w:val="002B37EB"/>
    <w:rsid w:val="002E1405"/>
    <w:rsid w:val="003A0390"/>
    <w:rsid w:val="003F613B"/>
    <w:rsid w:val="00406A25"/>
    <w:rsid w:val="0043241A"/>
    <w:rsid w:val="004E62D1"/>
    <w:rsid w:val="005029AC"/>
    <w:rsid w:val="005A0F18"/>
    <w:rsid w:val="00610E34"/>
    <w:rsid w:val="006552A1"/>
    <w:rsid w:val="00671FC5"/>
    <w:rsid w:val="0069442D"/>
    <w:rsid w:val="00697F76"/>
    <w:rsid w:val="006C0A7E"/>
    <w:rsid w:val="006E3264"/>
    <w:rsid w:val="006F5A9A"/>
    <w:rsid w:val="00704197"/>
    <w:rsid w:val="00766070"/>
    <w:rsid w:val="00770130"/>
    <w:rsid w:val="007C0A09"/>
    <w:rsid w:val="008F148D"/>
    <w:rsid w:val="0096203E"/>
    <w:rsid w:val="00963EDF"/>
    <w:rsid w:val="009C39C4"/>
    <w:rsid w:val="00A0530C"/>
    <w:rsid w:val="00A74DFD"/>
    <w:rsid w:val="00A75A59"/>
    <w:rsid w:val="00A94E7E"/>
    <w:rsid w:val="00AF32D4"/>
    <w:rsid w:val="00B55BA8"/>
    <w:rsid w:val="00B55C39"/>
    <w:rsid w:val="00B877D8"/>
    <w:rsid w:val="00BD2B4E"/>
    <w:rsid w:val="00BE73EF"/>
    <w:rsid w:val="00C15261"/>
    <w:rsid w:val="00C21E15"/>
    <w:rsid w:val="00C47AB8"/>
    <w:rsid w:val="00C54945"/>
    <w:rsid w:val="00CB5F7C"/>
    <w:rsid w:val="00CF49CC"/>
    <w:rsid w:val="00D036D9"/>
    <w:rsid w:val="00D64C67"/>
    <w:rsid w:val="00DB5415"/>
    <w:rsid w:val="00E46E59"/>
    <w:rsid w:val="00E62165"/>
    <w:rsid w:val="00EA0A59"/>
    <w:rsid w:val="00EB1922"/>
    <w:rsid w:val="00EB659B"/>
    <w:rsid w:val="00EE152D"/>
    <w:rsid w:val="00EF1526"/>
    <w:rsid w:val="00F410DD"/>
    <w:rsid w:val="00FA1043"/>
    <w:rsid w:val="00FD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5E3D1"/>
  <w15:chartTrackingRefBased/>
  <w15:docId w15:val="{581827E1-F939-4AF5-B1FB-C46106A0F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4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D58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D5880"/>
  </w:style>
  <w:style w:type="paragraph" w:styleId="a5">
    <w:name w:val="footer"/>
    <w:basedOn w:val="a"/>
    <w:link w:val="Char0"/>
    <w:uiPriority w:val="99"/>
    <w:unhideWhenUsed/>
    <w:rsid w:val="00FD58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D5880"/>
  </w:style>
  <w:style w:type="paragraph" w:styleId="a6">
    <w:name w:val="Balloon Text"/>
    <w:basedOn w:val="a"/>
    <w:link w:val="Char1"/>
    <w:uiPriority w:val="99"/>
    <w:semiHidden/>
    <w:unhideWhenUsed/>
    <w:rsid w:val="00BD2B4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D2B4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B37EB"/>
    <w:pPr>
      <w:ind w:leftChars="400" w:left="800"/>
    </w:pPr>
  </w:style>
  <w:style w:type="character" w:styleId="a8">
    <w:name w:val="Hyperlink"/>
    <w:basedOn w:val="a0"/>
    <w:uiPriority w:val="99"/>
    <w:unhideWhenUsed/>
    <w:rsid w:val="00A75A5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75A59"/>
    <w:rPr>
      <w:color w:val="605E5C"/>
      <w:shd w:val="clear" w:color="auto" w:fill="E1DFDD"/>
    </w:rPr>
  </w:style>
  <w:style w:type="paragraph" w:customStyle="1" w:styleId="large">
    <w:name w:val="large"/>
    <w:basedOn w:val="a"/>
    <w:rsid w:val="00A75A5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43241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42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27</Pages>
  <Words>2581</Words>
  <Characters>14716</Characters>
  <Application>Microsoft Office Word</Application>
  <DocSecurity>0</DocSecurity>
  <Lines>122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엄제윤</dc:creator>
  <cp:keywords/>
  <dc:description/>
  <cp:lastModifiedBy>LeeSungHo</cp:lastModifiedBy>
  <cp:revision>17</cp:revision>
  <dcterms:created xsi:type="dcterms:W3CDTF">2021-03-01T06:41:00Z</dcterms:created>
  <dcterms:modified xsi:type="dcterms:W3CDTF">2021-03-02T08:25:00Z</dcterms:modified>
</cp:coreProperties>
</file>